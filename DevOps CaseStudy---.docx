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73372" w:rsidRDefault="006924CD">
      <w:pPr>
        <w:rPr>
          <w:b/>
          <w:bCs/>
          <w:sz w:val="32"/>
          <w:szCs w:val="32"/>
        </w:rPr>
      </w:pPr>
      <w:r w:rsidRPr="006924CD">
        <w:rPr>
          <w:b/>
          <w:bCs/>
          <w:sz w:val="32"/>
          <w:szCs w:val="32"/>
        </w:rPr>
        <w:t xml:space="preserve">DevOps </w:t>
      </w:r>
      <w:proofErr w:type="spellStart"/>
      <w:r w:rsidRPr="006924CD">
        <w:rPr>
          <w:b/>
          <w:bCs/>
          <w:sz w:val="32"/>
          <w:szCs w:val="32"/>
        </w:rPr>
        <w:t>CaseStudy</w:t>
      </w:r>
      <w:proofErr w:type="spellEnd"/>
      <w:r w:rsidRPr="006924CD">
        <w:rPr>
          <w:b/>
          <w:bCs/>
          <w:sz w:val="32"/>
          <w:szCs w:val="32"/>
        </w:rPr>
        <w:t xml:space="preserve">- </w:t>
      </w:r>
      <w:proofErr w:type="spellStart"/>
      <w:r w:rsidRPr="006924CD">
        <w:rPr>
          <w:b/>
          <w:bCs/>
          <w:sz w:val="32"/>
          <w:szCs w:val="32"/>
        </w:rPr>
        <w:t>HandsON</w:t>
      </w:r>
      <w:proofErr w:type="spellEnd"/>
    </w:p>
    <w:p w:rsidR="006924CD" w:rsidRDefault="006924CD">
      <w:r>
        <w:t>Access Windows</w:t>
      </w:r>
    </w:p>
    <w:p w:rsidR="006924CD" w:rsidRDefault="006924CD">
      <w:r>
        <w:t>Install Snyk</w:t>
      </w:r>
      <w:r>
        <w:br/>
      </w:r>
      <w:r w:rsidRPr="006924CD">
        <w:drawing>
          <wp:inline distT="0" distB="0" distL="0" distR="0" wp14:anchorId="26303508" wp14:editId="32791F7F">
            <wp:extent cx="4401164" cy="2143424"/>
            <wp:effectExtent l="0" t="0" r="0" b="9525"/>
            <wp:docPr id="1335744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7440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4CD" w:rsidRDefault="006924CD">
      <w:r>
        <w:t>Install NPM</w:t>
      </w:r>
    </w:p>
    <w:p w:rsidR="006924CD" w:rsidRDefault="006924CD">
      <w:r w:rsidRPr="006924CD">
        <w:drawing>
          <wp:inline distT="0" distB="0" distL="0" distR="0" wp14:anchorId="2D9E2ED8" wp14:editId="718FBF74">
            <wp:extent cx="3915321" cy="2391109"/>
            <wp:effectExtent l="0" t="0" r="0" b="9525"/>
            <wp:docPr id="215528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281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6924CD" w:rsidRPr="006924CD" w:rsidRDefault="006924CD">
      <w:pPr>
        <w:rPr>
          <w:b/>
          <w:bCs/>
        </w:rPr>
      </w:pPr>
      <w:r w:rsidRPr="006924CD">
        <w:rPr>
          <w:b/>
          <w:bCs/>
        </w:rPr>
        <w:t xml:space="preserve">Install Java </w:t>
      </w:r>
    </w:p>
    <w:p w:rsidR="006924CD" w:rsidRDefault="006924CD">
      <w:pPr>
        <w:rPr>
          <w:b/>
          <w:bCs/>
        </w:rPr>
      </w:pPr>
      <w:r w:rsidRPr="006924CD">
        <w:rPr>
          <w:b/>
          <w:bCs/>
        </w:rPr>
        <w:t>Install Jenkins</w:t>
      </w:r>
      <w:r>
        <w:rPr>
          <w:b/>
          <w:bCs/>
        </w:rPr>
        <w:t xml:space="preserve"> on Windows – Refer to the other document shared</w:t>
      </w:r>
      <w:r w:rsidR="0031433A">
        <w:rPr>
          <w:b/>
          <w:bCs/>
        </w:rPr>
        <w:br/>
      </w:r>
      <w:r w:rsidR="0031433A">
        <w:rPr>
          <w:b/>
          <w:bCs/>
        </w:rPr>
        <w:br/>
      </w:r>
      <w:hyperlink r:id="rId6" w:history="1">
        <w:r w:rsidR="0031433A" w:rsidRPr="000A02CF">
          <w:rPr>
            <w:rStyle w:val="Hyperlink"/>
            <w:b/>
            <w:bCs/>
          </w:rPr>
          <w:t>https://dashboard.ngrok.com/get-started/setup/windows</w:t>
        </w:r>
      </w:hyperlink>
      <w:r w:rsidR="0031433A">
        <w:rPr>
          <w:b/>
          <w:bCs/>
        </w:rPr>
        <w:br/>
      </w:r>
      <w:r w:rsidR="0031433A" w:rsidRPr="0031433A">
        <w:rPr>
          <w:b/>
          <w:bCs/>
        </w:rPr>
        <w:lastRenderedPageBreak/>
        <w:drawing>
          <wp:inline distT="0" distB="0" distL="0" distR="0" wp14:anchorId="1C5EF864" wp14:editId="6526E0BD">
            <wp:extent cx="5943600" cy="1179195"/>
            <wp:effectExtent l="0" t="0" r="0" b="0"/>
            <wp:docPr id="915446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4467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433A">
        <w:rPr>
          <w:b/>
          <w:bCs/>
        </w:rPr>
        <w:br/>
      </w:r>
    </w:p>
    <w:p w:rsidR="0031433A" w:rsidRDefault="0031433A">
      <w:pPr>
        <w:rPr>
          <w:b/>
          <w:bCs/>
        </w:rPr>
      </w:pPr>
      <w:r w:rsidRPr="0031433A">
        <w:rPr>
          <w:b/>
          <w:bCs/>
        </w:rPr>
        <w:drawing>
          <wp:inline distT="0" distB="0" distL="0" distR="0" wp14:anchorId="1B9E6DA7" wp14:editId="253A2E50">
            <wp:extent cx="5943600" cy="2685415"/>
            <wp:effectExtent l="0" t="0" r="0" b="0"/>
            <wp:docPr id="255024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240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33A" w:rsidRDefault="0031433A">
      <w:pPr>
        <w:rPr>
          <w:b/>
          <w:bCs/>
        </w:rPr>
      </w:pPr>
    </w:p>
    <w:p w:rsidR="0031433A" w:rsidRDefault="0031433A">
      <w:pPr>
        <w:rPr>
          <w:b/>
          <w:bCs/>
        </w:rPr>
      </w:pPr>
      <w:r>
        <w:rPr>
          <w:b/>
          <w:bCs/>
        </w:rPr>
        <w:t>Terraform:</w:t>
      </w:r>
    </w:p>
    <w:p w:rsidR="0031433A" w:rsidRDefault="0031433A">
      <w:pPr>
        <w:rPr>
          <w:b/>
          <w:bCs/>
        </w:rPr>
      </w:pPr>
      <w:r>
        <w:rPr>
          <w:b/>
          <w:bCs/>
        </w:rPr>
        <w:fldChar w:fldCharType="begin"/>
      </w:r>
      <w:ins w:id="0" w:author="Dell" w:date="2024-05-05T12:44:00Z" w16du:dateUtc="2024-05-05T07:14:00Z">
        <w:r>
          <w:rPr>
            <w:b/>
            <w:bCs/>
          </w:rPr>
          <w:instrText>HYPERLINK "</w:instrText>
        </w:r>
      </w:ins>
      <w:r w:rsidRPr="0031433A">
        <w:rPr>
          <w:b/>
          <w:bCs/>
        </w:rPr>
        <w:instrText>https://releases.hashicorp.com/terraform/1.8.2/terraform_1.8.2_windows_386.zip</w:instrText>
      </w:r>
      <w:ins w:id="1" w:author="Dell" w:date="2024-05-05T12:44:00Z" w16du:dateUtc="2024-05-05T07:14:00Z">
        <w:r>
          <w:rPr>
            <w:b/>
            <w:bCs/>
          </w:rPr>
          <w:instrText>"</w:instrText>
        </w:r>
      </w:ins>
      <w:r>
        <w:rPr>
          <w:b/>
          <w:bCs/>
        </w:rPr>
        <w:fldChar w:fldCharType="separate"/>
      </w:r>
      <w:r w:rsidRPr="000A02CF">
        <w:rPr>
          <w:rStyle w:val="Hyperlink"/>
          <w:b/>
          <w:bCs/>
        </w:rPr>
        <w:t>https://releases.hashicorp.com/terraform/1.8.2/terraform_1.8.2_windows_386.zip</w:t>
      </w:r>
      <w:r>
        <w:rPr>
          <w:b/>
          <w:bCs/>
        </w:rPr>
        <w:fldChar w:fldCharType="end"/>
      </w:r>
    </w:p>
    <w:p w:rsidR="0031433A" w:rsidRDefault="0031433A">
      <w:pPr>
        <w:rPr>
          <w:b/>
          <w:bCs/>
        </w:rPr>
      </w:pPr>
    </w:p>
    <w:p w:rsidR="0031433A" w:rsidRPr="006924CD" w:rsidRDefault="0031433A">
      <w:pPr>
        <w:rPr>
          <w:b/>
          <w:bCs/>
        </w:rPr>
      </w:pPr>
    </w:p>
    <w:sectPr w:rsidR="0031433A" w:rsidRPr="00692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ell">
    <w15:presenceInfo w15:providerId="None" w15:userId="D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CD"/>
    <w:rsid w:val="0031433A"/>
    <w:rsid w:val="004E6FC0"/>
    <w:rsid w:val="006924CD"/>
    <w:rsid w:val="00D7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CAB80"/>
  <w15:docId w15:val="{225C25B1-F9EA-4DEC-8A3B-FF81269C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43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3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shboard.ngrok.com/get-started/setup/window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microsoft.com/office/2011/relationships/people" Target="people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2024-05-05T05:43:00Z</dcterms:created>
  <dcterms:modified xsi:type="dcterms:W3CDTF">2024-05-05T08:21:00Z</dcterms:modified>
</cp:coreProperties>
</file>