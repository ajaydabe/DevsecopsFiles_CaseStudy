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3372" w:rsidRDefault="002A6186" w:rsidP="00E9283D">
      <w:pPr>
        <w:jc w:val="center"/>
        <w:rPr>
          <w:b/>
          <w:bCs/>
          <w:sz w:val="40"/>
          <w:szCs w:val="40"/>
        </w:rPr>
        <w:pPrChange w:id="0" w:author="Dell" w:date="2024-05-04T22:58:00Z" w16du:dateUtc="2024-05-04T17:28:00Z">
          <w:pPr/>
        </w:pPrChange>
      </w:pPr>
      <w:r w:rsidRPr="002A6186">
        <w:rPr>
          <w:b/>
          <w:bCs/>
          <w:sz w:val="40"/>
          <w:szCs w:val="40"/>
        </w:rPr>
        <w:t>DevSecOps Notes:</w:t>
      </w:r>
    </w:p>
    <w:p w:rsidR="002A6186" w:rsidRDefault="002A6186">
      <w:pPr>
        <w:rPr>
          <w:sz w:val="28"/>
          <w:szCs w:val="28"/>
        </w:rPr>
      </w:pPr>
      <w:r w:rsidRPr="002A6186">
        <w:rPr>
          <w:sz w:val="28"/>
          <w:szCs w:val="28"/>
        </w:rPr>
        <w:t>What is DevSecOps?</w:t>
      </w:r>
      <w:r w:rsidRPr="002A6186">
        <w:rPr>
          <w:sz w:val="28"/>
          <w:szCs w:val="28"/>
        </w:rPr>
        <w:br/>
      </w:r>
      <w:r>
        <w:rPr>
          <w:sz w:val="28"/>
          <w:szCs w:val="28"/>
        </w:rPr>
        <w:t>Structure of Application code:</w:t>
      </w:r>
    </w:p>
    <w:p w:rsidR="002A6186" w:rsidRDefault="002A6186" w:rsidP="002A6186">
      <w:pPr>
        <w:pStyle w:val="ListParagraph"/>
        <w:numPr>
          <w:ilvl w:val="0"/>
          <w:numId w:val="1"/>
        </w:numPr>
        <w:rPr>
          <w:sz w:val="28"/>
          <w:szCs w:val="28"/>
        </w:rPr>
      </w:pPr>
      <w:r>
        <w:rPr>
          <w:sz w:val="28"/>
          <w:szCs w:val="28"/>
        </w:rPr>
        <w:t>Frontend</w:t>
      </w:r>
    </w:p>
    <w:p w:rsidR="002A6186" w:rsidRDefault="002A6186" w:rsidP="002A6186">
      <w:pPr>
        <w:pStyle w:val="ListParagraph"/>
        <w:numPr>
          <w:ilvl w:val="0"/>
          <w:numId w:val="1"/>
        </w:numPr>
        <w:rPr>
          <w:sz w:val="28"/>
          <w:szCs w:val="28"/>
        </w:rPr>
      </w:pPr>
      <w:r>
        <w:rPr>
          <w:sz w:val="28"/>
          <w:szCs w:val="28"/>
        </w:rPr>
        <w:t>Backend</w:t>
      </w:r>
    </w:p>
    <w:p w:rsidR="002A6186" w:rsidRDefault="002A6186" w:rsidP="002A6186">
      <w:pPr>
        <w:pStyle w:val="ListParagraph"/>
        <w:numPr>
          <w:ilvl w:val="0"/>
          <w:numId w:val="1"/>
        </w:numPr>
        <w:rPr>
          <w:sz w:val="28"/>
          <w:szCs w:val="28"/>
        </w:rPr>
      </w:pPr>
      <w:r>
        <w:rPr>
          <w:sz w:val="28"/>
          <w:szCs w:val="28"/>
        </w:rPr>
        <w:t xml:space="preserve">Dependency file </w:t>
      </w:r>
    </w:p>
    <w:p w:rsidR="002A6186" w:rsidRDefault="002A6186" w:rsidP="002A6186">
      <w:pPr>
        <w:pStyle w:val="ListParagraph"/>
        <w:ind w:left="555"/>
        <w:rPr>
          <w:sz w:val="28"/>
          <w:szCs w:val="28"/>
        </w:rPr>
      </w:pPr>
      <w:r>
        <w:rPr>
          <w:sz w:val="28"/>
          <w:szCs w:val="28"/>
        </w:rPr>
        <w:t>Java based: POM.XML</w:t>
      </w:r>
    </w:p>
    <w:p w:rsidR="00E9283D" w:rsidRDefault="002A6186" w:rsidP="002A6186">
      <w:pPr>
        <w:pStyle w:val="ListParagraph"/>
        <w:ind w:left="555"/>
        <w:rPr>
          <w:ins w:id="1" w:author="Dell" w:date="2024-05-04T22:58:00Z" w16du:dateUtc="2024-05-04T17:28:00Z"/>
          <w:b/>
          <w:bCs/>
          <w:sz w:val="28"/>
          <w:szCs w:val="28"/>
        </w:rPr>
      </w:pPr>
      <w:proofErr w:type="gramStart"/>
      <w:r>
        <w:rPr>
          <w:sz w:val="28"/>
          <w:szCs w:val="28"/>
        </w:rPr>
        <w:t>Build(</w:t>
      </w:r>
      <w:proofErr w:type="gramEnd"/>
      <w:r>
        <w:rPr>
          <w:sz w:val="28"/>
          <w:szCs w:val="28"/>
        </w:rPr>
        <w:t xml:space="preserve">Package Manager): </w:t>
      </w:r>
      <w:r w:rsidRPr="002A6186">
        <w:rPr>
          <w:b/>
          <w:bCs/>
          <w:sz w:val="28"/>
          <w:szCs w:val="28"/>
        </w:rPr>
        <w:t>MAVEN</w:t>
      </w:r>
    </w:p>
    <w:p w:rsidR="002A6186" w:rsidRDefault="00E9283D" w:rsidP="002A6186">
      <w:pPr>
        <w:pStyle w:val="ListParagraph"/>
        <w:ind w:left="555"/>
        <w:rPr>
          <w:sz w:val="28"/>
          <w:szCs w:val="28"/>
        </w:rPr>
      </w:pPr>
      <w:ins w:id="2" w:author="Dell" w:date="2024-05-04T22:58:00Z" w16du:dateUtc="2024-05-04T17:28:00Z">
        <w:r>
          <w:rPr>
            <w:b/>
            <w:bCs/>
            <w:sz w:val="28"/>
            <w:szCs w:val="28"/>
          </w:rPr>
          <w:t xml:space="preserve">Folder </w:t>
        </w:r>
        <w:proofErr w:type="gramStart"/>
        <w:r>
          <w:rPr>
            <w:b/>
            <w:bCs/>
            <w:sz w:val="28"/>
            <w:szCs w:val="28"/>
          </w:rPr>
          <w:t>generated :</w:t>
        </w:r>
        <w:proofErr w:type="gramEnd"/>
        <w:r>
          <w:rPr>
            <w:b/>
            <w:bCs/>
            <w:sz w:val="28"/>
            <w:szCs w:val="28"/>
          </w:rPr>
          <w:t xml:space="preserve"> Target</w:t>
        </w:r>
      </w:ins>
      <w:r w:rsidR="002A6186">
        <w:rPr>
          <w:b/>
          <w:bCs/>
          <w:sz w:val="28"/>
          <w:szCs w:val="28"/>
        </w:rPr>
        <w:br/>
      </w:r>
      <w:r w:rsidR="002A6186">
        <w:rPr>
          <w:b/>
          <w:bCs/>
          <w:sz w:val="28"/>
          <w:szCs w:val="28"/>
        </w:rPr>
        <w:br/>
      </w:r>
      <w:proofErr w:type="spellStart"/>
      <w:r w:rsidR="002A6186">
        <w:rPr>
          <w:sz w:val="28"/>
          <w:szCs w:val="28"/>
        </w:rPr>
        <w:t>JavaSript</w:t>
      </w:r>
      <w:proofErr w:type="spellEnd"/>
      <w:r w:rsidR="002A6186">
        <w:rPr>
          <w:sz w:val="28"/>
          <w:szCs w:val="28"/>
        </w:rPr>
        <w:t xml:space="preserve"> </w:t>
      </w:r>
      <w:r w:rsidR="002A6186" w:rsidRPr="002A6186">
        <w:rPr>
          <w:sz w:val="28"/>
          <w:szCs w:val="28"/>
        </w:rPr>
        <w:t xml:space="preserve">based: </w:t>
      </w:r>
      <w:proofErr w:type="spellStart"/>
      <w:r w:rsidR="002A6186">
        <w:rPr>
          <w:sz w:val="28"/>
          <w:szCs w:val="28"/>
        </w:rPr>
        <w:t>package.json</w:t>
      </w:r>
      <w:proofErr w:type="spellEnd"/>
    </w:p>
    <w:p w:rsidR="00E9283D" w:rsidRDefault="002A6186" w:rsidP="002A6186">
      <w:pPr>
        <w:pStyle w:val="ListParagraph"/>
        <w:ind w:left="555"/>
        <w:rPr>
          <w:ins w:id="3" w:author="Dell" w:date="2024-05-04T22:58:00Z" w16du:dateUtc="2024-05-04T17:28:00Z"/>
          <w:sz w:val="28"/>
          <w:szCs w:val="28"/>
        </w:rPr>
      </w:pPr>
      <w:proofErr w:type="gramStart"/>
      <w:r w:rsidRPr="002A6186">
        <w:rPr>
          <w:sz w:val="28"/>
          <w:szCs w:val="28"/>
        </w:rPr>
        <w:t>Build(</w:t>
      </w:r>
      <w:proofErr w:type="gramEnd"/>
      <w:r w:rsidRPr="002A6186">
        <w:rPr>
          <w:sz w:val="28"/>
          <w:szCs w:val="28"/>
        </w:rPr>
        <w:t xml:space="preserve">Package Manager): </w:t>
      </w:r>
      <w:r>
        <w:rPr>
          <w:sz w:val="28"/>
          <w:szCs w:val="28"/>
        </w:rPr>
        <w:t>NPM</w:t>
      </w:r>
    </w:p>
    <w:p w:rsidR="002A6186" w:rsidRDefault="00E9283D" w:rsidP="002A6186">
      <w:pPr>
        <w:pStyle w:val="ListParagraph"/>
        <w:ind w:left="555"/>
        <w:rPr>
          <w:sz w:val="28"/>
          <w:szCs w:val="28"/>
        </w:rPr>
      </w:pPr>
      <w:ins w:id="4" w:author="Dell" w:date="2024-05-04T22:58:00Z" w16du:dateUtc="2024-05-04T17:28:00Z">
        <w:r>
          <w:rPr>
            <w:sz w:val="28"/>
            <w:szCs w:val="28"/>
          </w:rPr>
          <w:t>Folder generated: Node modules</w:t>
        </w:r>
      </w:ins>
      <w:ins w:id="5" w:author="Dell" w:date="2024-05-04T22:19:00Z" w16du:dateUtc="2024-05-04T16:49:00Z">
        <w:r w:rsidR="00802BF7">
          <w:rPr>
            <w:sz w:val="28"/>
            <w:szCs w:val="28"/>
          </w:rPr>
          <w:br/>
        </w:r>
        <w:r w:rsidR="00802BF7">
          <w:rPr>
            <w:sz w:val="28"/>
            <w:szCs w:val="28"/>
          </w:rPr>
          <w:br/>
        </w:r>
        <w:r w:rsidR="00802BF7" w:rsidRPr="00802BF7">
          <w:rPr>
            <w:b/>
            <w:bCs/>
            <w:sz w:val="96"/>
            <w:szCs w:val="96"/>
            <w:rPrChange w:id="6" w:author="Dell" w:date="2024-05-04T22:19:00Z" w16du:dateUtc="2024-05-04T16:49:00Z">
              <w:rPr>
                <w:sz w:val="28"/>
                <w:szCs w:val="28"/>
              </w:rPr>
            </w:rPrChange>
          </w:rPr>
          <w:t>INSTALLING SNYK</w:t>
        </w:r>
      </w:ins>
    </w:p>
    <w:p w:rsidR="002A6186" w:rsidRDefault="002A6186" w:rsidP="002A6186">
      <w:pPr>
        <w:rPr>
          <w:b/>
          <w:bCs/>
          <w:sz w:val="28"/>
          <w:szCs w:val="28"/>
        </w:rPr>
      </w:pPr>
      <w:r>
        <w:rPr>
          <w:sz w:val="28"/>
          <w:szCs w:val="28"/>
        </w:rPr>
        <w:br/>
      </w:r>
      <w:r w:rsidRPr="002A6186">
        <w:rPr>
          <w:sz w:val="28"/>
          <w:szCs w:val="28"/>
        </w:rPr>
        <w:t>In order to test Source code which includes all other files apart from dependency file is done using</w:t>
      </w:r>
      <w:r>
        <w:rPr>
          <w:b/>
          <w:bCs/>
          <w:sz w:val="28"/>
          <w:szCs w:val="28"/>
        </w:rPr>
        <w:t xml:space="preserve"> SAST. </w:t>
      </w:r>
    </w:p>
    <w:p w:rsidR="00F15070" w:rsidRDefault="002A6186" w:rsidP="002A6186">
      <w:pPr>
        <w:rPr>
          <w:ins w:id="7" w:author="Dell" w:date="2024-05-04T22:06:00Z" w16du:dateUtc="2024-05-04T16:36:00Z"/>
          <w:sz w:val="28"/>
          <w:szCs w:val="28"/>
        </w:rPr>
      </w:pPr>
      <w:r>
        <w:rPr>
          <w:b/>
          <w:bCs/>
          <w:sz w:val="28"/>
          <w:szCs w:val="28"/>
        </w:rPr>
        <w:t xml:space="preserve">Snyk – </w:t>
      </w:r>
      <w:r w:rsidRPr="002A6186">
        <w:rPr>
          <w:sz w:val="28"/>
          <w:szCs w:val="28"/>
        </w:rPr>
        <w:t xml:space="preserve">SAST, SCA, </w:t>
      </w:r>
      <w:proofErr w:type="spellStart"/>
      <w:proofErr w:type="gramStart"/>
      <w:r w:rsidRPr="002A6186">
        <w:rPr>
          <w:sz w:val="28"/>
          <w:szCs w:val="28"/>
        </w:rPr>
        <w:t>IaC</w:t>
      </w:r>
      <w:proofErr w:type="spellEnd"/>
      <w:r w:rsidRPr="002A6186">
        <w:rPr>
          <w:sz w:val="28"/>
          <w:szCs w:val="28"/>
        </w:rPr>
        <w:t>(</w:t>
      </w:r>
      <w:proofErr w:type="gramEnd"/>
      <w:r w:rsidRPr="002A6186">
        <w:rPr>
          <w:sz w:val="28"/>
          <w:szCs w:val="28"/>
        </w:rPr>
        <w:t>Terraform data), Containerization Testing</w:t>
      </w:r>
      <w:r>
        <w:rPr>
          <w:sz w:val="28"/>
          <w:szCs w:val="28"/>
        </w:rPr>
        <w:br/>
      </w:r>
    </w:p>
    <w:p w:rsidR="002A6186" w:rsidRDefault="002A6186" w:rsidP="002A6186">
      <w:pPr>
        <w:rPr>
          <w:sz w:val="28"/>
          <w:szCs w:val="28"/>
        </w:rPr>
      </w:pPr>
      <w:r>
        <w:rPr>
          <w:sz w:val="28"/>
          <w:szCs w:val="28"/>
        </w:rPr>
        <w:br/>
      </w:r>
      <w:hyperlink r:id="rId5" w:history="1">
        <w:r w:rsidR="00A25F8D" w:rsidRPr="00A81E5A">
          <w:rPr>
            <w:rStyle w:val="Hyperlink"/>
            <w:sz w:val="28"/>
            <w:szCs w:val="28"/>
          </w:rPr>
          <w:t>https://static.snyk.io/cli/latest/snyk-win.exe</w:t>
        </w:r>
      </w:hyperlink>
      <w:ins w:id="8" w:author="Dell" w:date="2024-05-04T22:18:00Z" w16du:dateUtc="2024-05-04T16:48:00Z">
        <w:r w:rsidR="00802BF7">
          <w:rPr>
            <w:rStyle w:val="Hyperlink"/>
            <w:sz w:val="28"/>
            <w:szCs w:val="28"/>
          </w:rPr>
          <w:br/>
        </w:r>
      </w:ins>
      <w:ins w:id="9" w:author="Dell" w:date="2024-05-04T22:19:00Z" w16du:dateUtc="2024-05-04T16:49:00Z">
        <w:r w:rsidR="00802BF7">
          <w:rPr>
            <w:rStyle w:val="Hyperlink"/>
            <w:sz w:val="28"/>
            <w:szCs w:val="28"/>
          </w:rPr>
          <w:br/>
        </w:r>
      </w:ins>
    </w:p>
    <w:p w:rsidR="00A25F8D" w:rsidRDefault="00A25F8D" w:rsidP="002A6186">
      <w:pPr>
        <w:rPr>
          <w:sz w:val="28"/>
          <w:szCs w:val="28"/>
        </w:rPr>
      </w:pPr>
      <w:r>
        <w:rPr>
          <w:sz w:val="28"/>
          <w:szCs w:val="28"/>
        </w:rPr>
        <w:lastRenderedPageBreak/>
        <w:t>After downloading, double click &gt; it shows open from CMD</w:t>
      </w:r>
      <w:ins w:id="10" w:author="Dell" w:date="2024-05-04T22:19:00Z" w16du:dateUtc="2024-05-04T16:49:00Z">
        <w:r w:rsidR="00802BF7">
          <w:rPr>
            <w:sz w:val="28"/>
            <w:szCs w:val="28"/>
          </w:rPr>
          <w:br/>
        </w:r>
      </w:ins>
      <w:ins w:id="11" w:author="Dell" w:date="2024-05-04T22:20:00Z" w16du:dateUtc="2024-05-04T16:50:00Z">
        <w:r w:rsidR="00802BF7" w:rsidRPr="00802BF7">
          <w:rPr>
            <w:sz w:val="28"/>
            <w:szCs w:val="28"/>
          </w:rPr>
          <w:drawing>
            <wp:inline distT="0" distB="0" distL="0" distR="0" wp14:anchorId="69699326" wp14:editId="720E5815">
              <wp:extent cx="5943600" cy="2862580"/>
              <wp:effectExtent l="0" t="0" r="0" b="0"/>
              <wp:docPr id="103295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51293" name=""/>
                      <pic:cNvPicPr/>
                    </pic:nvPicPr>
                    <pic:blipFill>
                      <a:blip r:embed="rId6"/>
                      <a:stretch>
                        <a:fillRect/>
                      </a:stretch>
                    </pic:blipFill>
                    <pic:spPr>
                      <a:xfrm>
                        <a:off x="0" y="0"/>
                        <a:ext cx="5943600" cy="2862580"/>
                      </a:xfrm>
                      <a:prstGeom prst="rect">
                        <a:avLst/>
                      </a:prstGeom>
                    </pic:spPr>
                  </pic:pic>
                </a:graphicData>
              </a:graphic>
            </wp:inline>
          </w:drawing>
        </w:r>
      </w:ins>
    </w:p>
    <w:p w:rsidR="00802BF7" w:rsidRDefault="00802BF7" w:rsidP="002A6186">
      <w:pPr>
        <w:rPr>
          <w:b/>
          <w:bCs/>
          <w:sz w:val="28"/>
          <w:szCs w:val="28"/>
        </w:rPr>
      </w:pPr>
      <w:ins w:id="12" w:author="Dell" w:date="2024-05-04T22:20:00Z" w16du:dateUtc="2024-05-04T16:50:00Z">
        <w:r>
          <w:rPr>
            <w:sz w:val="28"/>
            <w:szCs w:val="28"/>
          </w:rPr>
          <w:br/>
        </w:r>
      </w:ins>
      <w:r w:rsidR="00A25F8D">
        <w:rPr>
          <w:sz w:val="28"/>
          <w:szCs w:val="28"/>
        </w:rPr>
        <w:t xml:space="preserve">Go to CMD, run </w:t>
      </w:r>
      <w:proofErr w:type="spellStart"/>
      <w:r w:rsidR="00A25F8D" w:rsidRPr="00802BF7">
        <w:rPr>
          <w:b/>
          <w:bCs/>
          <w:sz w:val="28"/>
          <w:szCs w:val="28"/>
          <w:rPrChange w:id="13" w:author="Dell" w:date="2024-05-04T22:20:00Z" w16du:dateUtc="2024-05-04T16:50:00Z">
            <w:rPr>
              <w:sz w:val="28"/>
              <w:szCs w:val="28"/>
            </w:rPr>
          </w:rPrChange>
        </w:rPr>
        <w:t>synk</w:t>
      </w:r>
      <w:proofErr w:type="spellEnd"/>
      <w:r w:rsidR="00A25F8D" w:rsidRPr="00802BF7">
        <w:rPr>
          <w:b/>
          <w:bCs/>
          <w:sz w:val="28"/>
          <w:szCs w:val="28"/>
          <w:rPrChange w:id="14" w:author="Dell" w:date="2024-05-04T22:20:00Z" w16du:dateUtc="2024-05-04T16:50:00Z">
            <w:rPr>
              <w:sz w:val="28"/>
              <w:szCs w:val="28"/>
            </w:rPr>
          </w:rPrChange>
        </w:rPr>
        <w:t>-win version</w:t>
      </w:r>
      <w:ins w:id="15" w:author="Dell" w:date="2024-05-04T22:20:00Z" w16du:dateUtc="2024-05-04T16:50:00Z">
        <w:r>
          <w:rPr>
            <w:sz w:val="28"/>
            <w:szCs w:val="28"/>
          </w:rPr>
          <w:br/>
        </w:r>
      </w:ins>
      <w:r w:rsidR="00A25F8D">
        <w:rPr>
          <w:sz w:val="28"/>
          <w:szCs w:val="28"/>
        </w:rPr>
        <w:br/>
      </w:r>
      <w:r w:rsidR="00A25F8D" w:rsidRPr="00E9283D">
        <w:rPr>
          <w:sz w:val="28"/>
          <w:szCs w:val="28"/>
          <w:highlight w:val="yellow"/>
          <w:rPrChange w:id="16" w:author="Dell" w:date="2024-05-04T22:59:00Z" w16du:dateUtc="2024-05-04T17:29:00Z">
            <w:rPr>
              <w:b/>
              <w:bCs/>
              <w:sz w:val="28"/>
              <w:szCs w:val="28"/>
            </w:rPr>
          </w:rPrChange>
        </w:rPr>
        <w:t xml:space="preserve">It may show you an error, </w:t>
      </w:r>
      <w:proofErr w:type="spellStart"/>
      <w:r w:rsidR="00A25F8D" w:rsidRPr="00E9283D">
        <w:rPr>
          <w:sz w:val="28"/>
          <w:szCs w:val="28"/>
          <w:highlight w:val="yellow"/>
          <w:rPrChange w:id="17" w:author="Dell" w:date="2024-05-04T22:59:00Z" w16du:dateUtc="2024-05-04T17:29:00Z">
            <w:rPr>
              <w:b/>
              <w:bCs/>
              <w:sz w:val="28"/>
              <w:szCs w:val="28"/>
            </w:rPr>
          </w:rPrChange>
        </w:rPr>
        <w:t>synk</w:t>
      </w:r>
      <w:proofErr w:type="spellEnd"/>
      <w:r w:rsidR="00A25F8D" w:rsidRPr="00E9283D">
        <w:rPr>
          <w:sz w:val="28"/>
          <w:szCs w:val="28"/>
          <w:highlight w:val="yellow"/>
          <w:rPrChange w:id="18" w:author="Dell" w:date="2024-05-04T22:59:00Z" w16du:dateUtc="2024-05-04T17:29:00Z">
            <w:rPr>
              <w:b/>
              <w:bCs/>
              <w:sz w:val="28"/>
              <w:szCs w:val="28"/>
            </w:rPr>
          </w:rPrChange>
        </w:rPr>
        <w:t>-win is not recognized</w:t>
      </w:r>
      <w:r w:rsidRPr="00E9283D">
        <w:rPr>
          <w:sz w:val="28"/>
          <w:szCs w:val="28"/>
          <w:highlight w:val="yellow"/>
          <w:rPrChange w:id="19" w:author="Dell" w:date="2024-05-04T22:59:00Z" w16du:dateUtc="2024-05-04T17:29:00Z">
            <w:rPr>
              <w:b/>
              <w:bCs/>
              <w:sz w:val="28"/>
              <w:szCs w:val="28"/>
            </w:rPr>
          </w:rPrChange>
        </w:rPr>
        <w:t>.</w:t>
      </w:r>
    </w:p>
    <w:p w:rsidR="00802BF7" w:rsidRDefault="00802BF7" w:rsidP="002A6186">
      <w:pPr>
        <w:rPr>
          <w:sz w:val="28"/>
          <w:szCs w:val="28"/>
        </w:rPr>
      </w:pPr>
      <w:r w:rsidRPr="00802BF7">
        <w:rPr>
          <w:sz w:val="28"/>
          <w:szCs w:val="28"/>
          <w:rPrChange w:id="20" w:author="Dell" w:date="2024-05-04T22:22:00Z" w16du:dateUtc="2024-05-04T16:52:00Z">
            <w:rPr>
              <w:b/>
              <w:bCs/>
              <w:sz w:val="28"/>
              <w:szCs w:val="28"/>
            </w:rPr>
          </w:rPrChange>
        </w:rPr>
        <w:t>You need to go to</w:t>
      </w:r>
      <w:r>
        <w:rPr>
          <w:b/>
          <w:bCs/>
          <w:sz w:val="28"/>
          <w:szCs w:val="28"/>
        </w:rPr>
        <w:t xml:space="preserve"> </w:t>
      </w:r>
      <w:r w:rsidRPr="00802BF7">
        <w:rPr>
          <w:sz w:val="28"/>
          <w:szCs w:val="28"/>
          <w:rPrChange w:id="21" w:author="Dell" w:date="2024-05-04T22:22:00Z" w16du:dateUtc="2024-05-04T16:52:00Z">
            <w:rPr>
              <w:b/>
              <w:bCs/>
              <w:sz w:val="28"/>
              <w:szCs w:val="28"/>
            </w:rPr>
          </w:rPrChange>
        </w:rPr>
        <w:t>C:\Users\</w:t>
      </w:r>
      <w:r w:rsidRPr="00802BF7">
        <w:rPr>
          <w:b/>
          <w:bCs/>
          <w:sz w:val="28"/>
          <w:szCs w:val="28"/>
        </w:rPr>
        <w:t>Dell</w:t>
      </w:r>
      <w:r w:rsidRPr="00802BF7">
        <w:rPr>
          <w:sz w:val="28"/>
          <w:szCs w:val="28"/>
          <w:rPrChange w:id="22" w:author="Dell" w:date="2024-05-04T22:22:00Z" w16du:dateUtc="2024-05-04T16:52:00Z">
            <w:rPr>
              <w:b/>
              <w:bCs/>
              <w:sz w:val="28"/>
              <w:szCs w:val="28"/>
            </w:rPr>
          </w:rPrChange>
        </w:rPr>
        <w:t>\AppData\Local\snyk\snyk-cli</w:t>
      </w:r>
    </w:p>
    <w:p w:rsidR="00802BF7" w:rsidRDefault="00802BF7" w:rsidP="002A6186">
      <w:pPr>
        <w:rPr>
          <w:ins w:id="23" w:author="Dell" w:date="2024-05-04T22:24:00Z" w16du:dateUtc="2024-05-04T16:54:00Z"/>
          <w:sz w:val="28"/>
          <w:szCs w:val="28"/>
        </w:rPr>
      </w:pPr>
      <w:r>
        <w:rPr>
          <w:sz w:val="28"/>
          <w:szCs w:val="28"/>
        </w:rPr>
        <w:t>If here, you find the current directory empty then you need to copy the Snyk cli that is just downloaded in you downloads and add it here. Once you have copied it here, doub</w:t>
      </w:r>
      <w:ins w:id="24" w:author="Dell" w:date="2024-05-04T22:23:00Z" w16du:dateUtc="2024-05-04T16:53:00Z">
        <w:r>
          <w:rPr>
            <w:sz w:val="28"/>
            <w:szCs w:val="28"/>
          </w:rPr>
          <w:t>le click and run it once again. With this, you will get a folder</w:t>
        </w:r>
      </w:ins>
      <w:ins w:id="25" w:author="Dell" w:date="2024-05-04T22:24:00Z" w16du:dateUtc="2024-05-04T16:54:00Z">
        <w:r>
          <w:rPr>
            <w:sz w:val="28"/>
            <w:szCs w:val="28"/>
          </w:rPr>
          <w:t>:</w:t>
        </w:r>
        <w:r>
          <w:rPr>
            <w:sz w:val="28"/>
            <w:szCs w:val="28"/>
          </w:rPr>
          <w:br/>
        </w:r>
        <w:r w:rsidRPr="00802BF7">
          <w:rPr>
            <w:sz w:val="28"/>
            <w:szCs w:val="28"/>
          </w:rPr>
          <w:drawing>
            <wp:inline distT="0" distB="0" distL="0" distR="0" wp14:anchorId="369F4CB6" wp14:editId="25DEA6D5">
              <wp:extent cx="5943600" cy="1308100"/>
              <wp:effectExtent l="0" t="0" r="0" b="6350"/>
              <wp:docPr id="2060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178" name=""/>
                      <pic:cNvPicPr/>
                    </pic:nvPicPr>
                    <pic:blipFill>
                      <a:blip r:embed="rId7"/>
                      <a:stretch>
                        <a:fillRect/>
                      </a:stretch>
                    </pic:blipFill>
                    <pic:spPr>
                      <a:xfrm>
                        <a:off x="0" y="0"/>
                        <a:ext cx="5943600" cy="1308100"/>
                      </a:xfrm>
                      <a:prstGeom prst="rect">
                        <a:avLst/>
                      </a:prstGeom>
                    </pic:spPr>
                  </pic:pic>
                </a:graphicData>
              </a:graphic>
            </wp:inline>
          </w:drawing>
        </w:r>
      </w:ins>
    </w:p>
    <w:p w:rsidR="00802BF7" w:rsidRDefault="00802BF7" w:rsidP="002A6186">
      <w:pPr>
        <w:rPr>
          <w:ins w:id="26" w:author="Dell" w:date="2024-05-04T22:24:00Z" w16du:dateUtc="2024-05-04T16:54:00Z"/>
          <w:sz w:val="28"/>
          <w:szCs w:val="28"/>
        </w:rPr>
      </w:pPr>
    </w:p>
    <w:p w:rsidR="00802BF7" w:rsidRDefault="00802BF7" w:rsidP="002A6186">
      <w:pPr>
        <w:rPr>
          <w:ins w:id="27" w:author="Dell" w:date="2024-05-04T22:25:00Z" w16du:dateUtc="2024-05-04T16:55:00Z"/>
          <w:sz w:val="28"/>
          <w:szCs w:val="28"/>
        </w:rPr>
      </w:pPr>
      <w:ins w:id="28" w:author="Dell" w:date="2024-05-04T22:24:00Z" w16du:dateUtc="2024-05-04T16:54:00Z">
        <w:r>
          <w:rPr>
            <w:sz w:val="28"/>
            <w:szCs w:val="28"/>
          </w:rPr>
          <w:t xml:space="preserve">Once you achieve this, you want </w:t>
        </w:r>
        <w:proofErr w:type="spellStart"/>
        <w:r w:rsidRPr="00E9283D">
          <w:rPr>
            <w:b/>
            <w:bCs/>
            <w:sz w:val="28"/>
            <w:szCs w:val="28"/>
            <w:rPrChange w:id="29" w:author="Dell" w:date="2024-05-04T22:59:00Z" w16du:dateUtc="2024-05-04T17:29:00Z">
              <w:rPr>
                <w:sz w:val="28"/>
                <w:szCs w:val="28"/>
              </w:rPr>
            </w:rPrChange>
          </w:rPr>
          <w:t>snyk</w:t>
        </w:r>
        <w:proofErr w:type="spellEnd"/>
        <w:r w:rsidRPr="00E9283D">
          <w:rPr>
            <w:b/>
            <w:bCs/>
            <w:sz w:val="28"/>
            <w:szCs w:val="28"/>
            <w:rPrChange w:id="30" w:author="Dell" w:date="2024-05-04T22:59:00Z" w16du:dateUtc="2024-05-04T17:29:00Z">
              <w:rPr>
                <w:sz w:val="28"/>
                <w:szCs w:val="28"/>
              </w:rPr>
            </w:rPrChange>
          </w:rPr>
          <w:t>-win</w:t>
        </w:r>
        <w:r>
          <w:rPr>
            <w:sz w:val="28"/>
            <w:szCs w:val="28"/>
          </w:rPr>
          <w:t xml:space="preserve"> to access you</w:t>
        </w:r>
      </w:ins>
      <w:ins w:id="31" w:author="Dell" w:date="2024-05-04T23:00:00Z" w16du:dateUtc="2024-05-04T17:30:00Z">
        <w:r w:rsidR="00E9283D">
          <w:rPr>
            <w:sz w:val="28"/>
            <w:szCs w:val="28"/>
          </w:rPr>
          <w:t>r</w:t>
        </w:r>
      </w:ins>
      <w:ins w:id="32" w:author="Dell" w:date="2024-05-04T22:24:00Z" w16du:dateUtc="2024-05-04T16:54:00Z">
        <w:r>
          <w:rPr>
            <w:sz w:val="28"/>
            <w:szCs w:val="28"/>
          </w:rPr>
          <w:t xml:space="preserve"> entire system because your project can reside in your system </w:t>
        </w:r>
      </w:ins>
      <w:ins w:id="33" w:author="Dell" w:date="2024-05-04T23:00:00Z" w16du:dateUtc="2024-05-04T17:30:00Z">
        <w:r w:rsidR="00E9283D">
          <w:rPr>
            <w:sz w:val="28"/>
            <w:szCs w:val="28"/>
          </w:rPr>
          <w:t>a</w:t>
        </w:r>
      </w:ins>
      <w:ins w:id="34" w:author="Dell" w:date="2024-05-04T22:24:00Z" w16du:dateUtc="2024-05-04T16:54:00Z">
        <w:r>
          <w:rPr>
            <w:sz w:val="28"/>
            <w:szCs w:val="28"/>
          </w:rPr>
          <w:t>nywhere. For this, you need to add the current pa</w:t>
        </w:r>
      </w:ins>
      <w:ins w:id="35" w:author="Dell" w:date="2024-05-04T22:25:00Z" w16du:dateUtc="2024-05-04T16:55:00Z">
        <w:r>
          <w:rPr>
            <w:sz w:val="28"/>
            <w:szCs w:val="28"/>
          </w:rPr>
          <w:t>th to Environment variables:</w:t>
        </w:r>
      </w:ins>
    </w:p>
    <w:p w:rsidR="00A25F8D" w:rsidRDefault="00802BF7" w:rsidP="002A6186">
      <w:pPr>
        <w:rPr>
          <w:b/>
          <w:bCs/>
          <w:sz w:val="28"/>
          <w:szCs w:val="28"/>
        </w:rPr>
      </w:pPr>
      <w:ins w:id="36" w:author="Dell" w:date="2024-05-04T22:25:00Z" w16du:dateUtc="2024-05-04T16:55:00Z">
        <w:r w:rsidRPr="00802BF7">
          <w:rPr>
            <w:sz w:val="28"/>
            <w:szCs w:val="28"/>
          </w:rPr>
          <w:lastRenderedPageBreak/>
          <w:drawing>
            <wp:inline distT="0" distB="0" distL="0" distR="0" wp14:anchorId="4432F2D2" wp14:editId="10F9DB2A">
              <wp:extent cx="5943600" cy="1279525"/>
              <wp:effectExtent l="0" t="0" r="0" b="0"/>
              <wp:docPr id="1729309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09029" name=""/>
                      <pic:cNvPicPr/>
                    </pic:nvPicPr>
                    <pic:blipFill>
                      <a:blip r:embed="rId8"/>
                      <a:stretch>
                        <a:fillRect/>
                      </a:stretch>
                    </pic:blipFill>
                    <pic:spPr>
                      <a:xfrm>
                        <a:off x="0" y="0"/>
                        <a:ext cx="5943600" cy="1279525"/>
                      </a:xfrm>
                      <a:prstGeom prst="rect">
                        <a:avLst/>
                      </a:prstGeom>
                    </pic:spPr>
                  </pic:pic>
                </a:graphicData>
              </a:graphic>
            </wp:inline>
          </w:drawing>
        </w:r>
      </w:ins>
      <w:r w:rsidRPr="00802BF7">
        <w:rPr>
          <w:sz w:val="28"/>
          <w:szCs w:val="28"/>
          <w:rPrChange w:id="37" w:author="Dell" w:date="2024-05-04T22:22:00Z" w16du:dateUtc="2024-05-04T16:52:00Z">
            <w:rPr>
              <w:b/>
              <w:bCs/>
              <w:sz w:val="28"/>
              <w:szCs w:val="28"/>
            </w:rPr>
          </w:rPrChange>
        </w:rPr>
        <w:br/>
      </w:r>
      <w:r>
        <w:rPr>
          <w:b/>
          <w:bCs/>
          <w:sz w:val="28"/>
          <w:szCs w:val="28"/>
        </w:rPr>
        <w:br/>
      </w:r>
      <w:r w:rsidR="00A25F8D">
        <w:rPr>
          <w:b/>
          <w:bCs/>
          <w:sz w:val="28"/>
          <w:szCs w:val="28"/>
        </w:rPr>
        <w:br/>
      </w:r>
      <w:r w:rsidR="00A25F8D">
        <w:rPr>
          <w:b/>
          <w:bCs/>
          <w:sz w:val="28"/>
          <w:szCs w:val="28"/>
        </w:rPr>
        <w:br/>
      </w:r>
      <w:r w:rsidR="00A25F8D" w:rsidRPr="00A25F8D">
        <w:rPr>
          <w:b/>
          <w:bCs/>
          <w:noProof/>
          <w:sz w:val="28"/>
          <w:szCs w:val="28"/>
        </w:rPr>
        <w:drawing>
          <wp:inline distT="0" distB="0" distL="0" distR="0" wp14:anchorId="375F16D7" wp14:editId="4375B741">
            <wp:extent cx="5943600" cy="3128010"/>
            <wp:effectExtent l="0" t="0" r="0" b="0"/>
            <wp:docPr id="177148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82321" name=""/>
                    <pic:cNvPicPr/>
                  </pic:nvPicPr>
                  <pic:blipFill>
                    <a:blip r:embed="rId9"/>
                    <a:stretch>
                      <a:fillRect/>
                    </a:stretch>
                  </pic:blipFill>
                  <pic:spPr>
                    <a:xfrm>
                      <a:off x="0" y="0"/>
                      <a:ext cx="5943600" cy="3128010"/>
                    </a:xfrm>
                    <a:prstGeom prst="rect">
                      <a:avLst/>
                    </a:prstGeom>
                  </pic:spPr>
                </pic:pic>
              </a:graphicData>
            </a:graphic>
          </wp:inline>
        </w:drawing>
      </w:r>
    </w:p>
    <w:p w:rsidR="00A25F8D" w:rsidRPr="00A25F8D" w:rsidRDefault="002A6186" w:rsidP="002A6186">
      <w:pPr>
        <w:rPr>
          <w:sz w:val="28"/>
          <w:szCs w:val="28"/>
        </w:rPr>
      </w:pPr>
      <w:r w:rsidRPr="002A6186">
        <w:rPr>
          <w:b/>
          <w:bCs/>
          <w:sz w:val="28"/>
          <w:szCs w:val="28"/>
        </w:rPr>
        <w:br/>
      </w:r>
      <w:r w:rsidR="00A25F8D" w:rsidRPr="00A25F8D">
        <w:rPr>
          <w:sz w:val="28"/>
          <w:szCs w:val="28"/>
        </w:rPr>
        <w:t>You need open CMD again, and run same command:</w:t>
      </w:r>
    </w:p>
    <w:p w:rsidR="002A6186" w:rsidRDefault="00A25F8D" w:rsidP="002A6186">
      <w:pPr>
        <w:rPr>
          <w:ins w:id="38" w:author="Dell" w:date="2024-05-04T22:19:00Z" w16du:dateUtc="2024-05-04T16:49:00Z"/>
          <w:b/>
          <w:bCs/>
          <w:sz w:val="28"/>
          <w:szCs w:val="28"/>
        </w:rPr>
      </w:pPr>
      <w:r w:rsidRPr="00A25F8D">
        <w:rPr>
          <w:b/>
          <w:bCs/>
          <w:noProof/>
          <w:sz w:val="28"/>
          <w:szCs w:val="28"/>
        </w:rPr>
        <w:lastRenderedPageBreak/>
        <w:drawing>
          <wp:inline distT="0" distB="0" distL="0" distR="0" wp14:anchorId="7EB126D0" wp14:editId="226C8098">
            <wp:extent cx="4887007" cy="2762636"/>
            <wp:effectExtent l="0" t="0" r="0" b="0"/>
            <wp:docPr id="207014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49940" name=""/>
                    <pic:cNvPicPr/>
                  </pic:nvPicPr>
                  <pic:blipFill>
                    <a:blip r:embed="rId10"/>
                    <a:stretch>
                      <a:fillRect/>
                    </a:stretch>
                  </pic:blipFill>
                  <pic:spPr>
                    <a:xfrm>
                      <a:off x="0" y="0"/>
                      <a:ext cx="4887007" cy="2762636"/>
                    </a:xfrm>
                    <a:prstGeom prst="rect">
                      <a:avLst/>
                    </a:prstGeom>
                  </pic:spPr>
                </pic:pic>
              </a:graphicData>
            </a:graphic>
          </wp:inline>
        </w:drawing>
      </w:r>
      <w:r w:rsidR="002A6186" w:rsidRPr="002A6186">
        <w:rPr>
          <w:b/>
          <w:bCs/>
          <w:sz w:val="28"/>
          <w:szCs w:val="28"/>
        </w:rPr>
        <w:br/>
      </w:r>
    </w:p>
    <w:p w:rsidR="00802BF7" w:rsidRDefault="00802BF7" w:rsidP="00802BF7">
      <w:pPr>
        <w:rPr>
          <w:ins w:id="39" w:author="Dell" w:date="2024-05-04T23:00:00Z" w16du:dateUtc="2024-05-04T17:30:00Z"/>
          <w:sz w:val="28"/>
          <w:szCs w:val="28"/>
        </w:rPr>
      </w:pPr>
      <w:ins w:id="40" w:author="Dell" w:date="2024-05-04T22:19:00Z" w16du:dateUtc="2024-05-04T16:49:00Z">
        <w:r w:rsidRPr="00EC4814">
          <w:rPr>
            <w:b/>
            <w:bCs/>
            <w:sz w:val="40"/>
            <w:szCs w:val="40"/>
          </w:rPr>
          <w:t>GitHub link:</w:t>
        </w:r>
        <w:r w:rsidRPr="00EC4814">
          <w:rPr>
            <w:sz w:val="40"/>
            <w:szCs w:val="40"/>
          </w:rPr>
          <w:t xml:space="preserve"> </w:t>
        </w:r>
      </w:ins>
      <w:ins w:id="41" w:author="Dell" w:date="2024-05-04T23:00:00Z" w16du:dateUtc="2024-05-04T17:30:00Z">
        <w:r w:rsidR="00E9283D">
          <w:rPr>
            <w:sz w:val="28"/>
            <w:szCs w:val="28"/>
          </w:rPr>
          <w:fldChar w:fldCharType="begin"/>
        </w:r>
        <w:r w:rsidR="00E9283D">
          <w:rPr>
            <w:sz w:val="28"/>
            <w:szCs w:val="28"/>
          </w:rPr>
          <w:instrText>HYPERLINK "</w:instrText>
        </w:r>
      </w:ins>
      <w:ins w:id="42" w:author="Dell" w:date="2024-05-04T22:19:00Z" w16du:dateUtc="2024-05-04T16:49:00Z">
        <w:r w:rsidR="00E9283D" w:rsidRPr="00F15070">
          <w:rPr>
            <w:sz w:val="28"/>
            <w:szCs w:val="28"/>
          </w:rPr>
          <w:instrText>https://github.com/rushtoaksith/juice-shop</w:instrText>
        </w:r>
      </w:ins>
      <w:ins w:id="43" w:author="Dell" w:date="2024-05-04T23:00:00Z" w16du:dateUtc="2024-05-04T17:30:00Z">
        <w:r w:rsidR="00E9283D">
          <w:rPr>
            <w:sz w:val="28"/>
            <w:szCs w:val="28"/>
          </w:rPr>
          <w:instrText>"</w:instrText>
        </w:r>
        <w:r w:rsidR="00E9283D">
          <w:rPr>
            <w:sz w:val="28"/>
            <w:szCs w:val="28"/>
          </w:rPr>
          <w:fldChar w:fldCharType="separate"/>
        </w:r>
      </w:ins>
      <w:ins w:id="44" w:author="Dell" w:date="2024-05-04T22:19:00Z" w16du:dateUtc="2024-05-04T16:49:00Z">
        <w:r w:rsidR="00E9283D" w:rsidRPr="00BE6AB7">
          <w:rPr>
            <w:rStyle w:val="Hyperlink"/>
            <w:sz w:val="28"/>
            <w:szCs w:val="28"/>
          </w:rPr>
          <w:t>https://github.com/rushtoaksith/juice-shop</w:t>
        </w:r>
      </w:ins>
      <w:ins w:id="45" w:author="Dell" w:date="2024-05-04T23:00:00Z" w16du:dateUtc="2024-05-04T17:30:00Z">
        <w:r w:rsidR="00E9283D">
          <w:rPr>
            <w:sz w:val="28"/>
            <w:szCs w:val="28"/>
          </w:rPr>
          <w:fldChar w:fldCharType="end"/>
        </w:r>
      </w:ins>
    </w:p>
    <w:p w:rsidR="00E9283D" w:rsidRDefault="00E9283D" w:rsidP="00802BF7">
      <w:pPr>
        <w:rPr>
          <w:ins w:id="46" w:author="Dell" w:date="2024-05-04T23:00:00Z" w16du:dateUtc="2024-05-04T17:30:00Z"/>
          <w:sz w:val="28"/>
          <w:szCs w:val="28"/>
        </w:rPr>
      </w:pPr>
      <w:ins w:id="47" w:author="Dell" w:date="2024-05-04T23:00:00Z" w16du:dateUtc="2024-05-04T17:30:00Z">
        <w:r>
          <w:rPr>
            <w:sz w:val="28"/>
            <w:szCs w:val="28"/>
          </w:rPr>
          <w:t>Clone the data in a folder in your local system</w:t>
        </w:r>
      </w:ins>
    </w:p>
    <w:p w:rsidR="00E9283D" w:rsidRDefault="00E9283D" w:rsidP="00802BF7">
      <w:pPr>
        <w:rPr>
          <w:ins w:id="48" w:author="Dell" w:date="2024-05-04T23:00:00Z" w16du:dateUtc="2024-05-04T17:30:00Z"/>
          <w:sz w:val="28"/>
          <w:szCs w:val="28"/>
        </w:rPr>
      </w:pPr>
      <w:ins w:id="49" w:author="Dell" w:date="2024-05-04T23:00:00Z" w16du:dateUtc="2024-05-04T17:30:00Z">
        <w:r>
          <w:rPr>
            <w:sz w:val="28"/>
            <w:szCs w:val="28"/>
          </w:rPr>
          <w:t>Open CMD, go to same location, once you are inside the directory, run:</w:t>
        </w:r>
      </w:ins>
    </w:p>
    <w:p w:rsidR="00E9283D" w:rsidRDefault="00E9283D" w:rsidP="00802BF7">
      <w:pPr>
        <w:rPr>
          <w:ins w:id="50" w:author="Dell" w:date="2024-05-04T23:00:00Z" w16du:dateUtc="2024-05-04T17:30:00Z"/>
          <w:sz w:val="28"/>
          <w:szCs w:val="28"/>
        </w:rPr>
      </w:pPr>
      <w:ins w:id="51" w:author="Dell" w:date="2024-05-04T23:00:00Z" w16du:dateUtc="2024-05-04T17:30:00Z">
        <w:r>
          <w:rPr>
            <w:sz w:val="28"/>
            <w:szCs w:val="28"/>
          </w:rPr>
          <w:t>Snyk-win –version</w:t>
        </w:r>
      </w:ins>
    </w:p>
    <w:p w:rsidR="00E9283D" w:rsidRDefault="00E9283D" w:rsidP="00802BF7">
      <w:pPr>
        <w:rPr>
          <w:ins w:id="52" w:author="Dell" w:date="2024-05-04T23:01:00Z" w16du:dateUtc="2024-05-04T17:31:00Z"/>
          <w:sz w:val="28"/>
          <w:szCs w:val="28"/>
        </w:rPr>
      </w:pPr>
      <w:ins w:id="53" w:author="Dell" w:date="2024-05-04T23:00:00Z" w16du:dateUtc="2024-05-04T17:30:00Z">
        <w:r>
          <w:rPr>
            <w:sz w:val="28"/>
            <w:szCs w:val="28"/>
          </w:rPr>
          <w:t>Snyk-win code t</w:t>
        </w:r>
      </w:ins>
      <w:ins w:id="54" w:author="Dell" w:date="2024-05-04T23:01:00Z" w16du:dateUtc="2024-05-04T17:31:00Z">
        <w:r>
          <w:rPr>
            <w:sz w:val="28"/>
            <w:szCs w:val="28"/>
          </w:rPr>
          <w:t>est</w:t>
        </w:r>
      </w:ins>
    </w:p>
    <w:p w:rsidR="00E9283D" w:rsidRDefault="00E9283D" w:rsidP="00802BF7">
      <w:pPr>
        <w:rPr>
          <w:ins w:id="55" w:author="Dell" w:date="2024-05-04T22:19:00Z" w16du:dateUtc="2024-05-04T16:49:00Z"/>
          <w:sz w:val="28"/>
          <w:szCs w:val="28"/>
        </w:rPr>
      </w:pPr>
    </w:p>
    <w:p w:rsidR="00802BF7" w:rsidRDefault="00802BF7" w:rsidP="002A6186">
      <w:pPr>
        <w:rPr>
          <w:b/>
          <w:bCs/>
          <w:sz w:val="28"/>
          <w:szCs w:val="28"/>
        </w:rPr>
      </w:pPr>
    </w:p>
    <w:p w:rsidR="00C279A8" w:rsidRPr="00C279A8" w:rsidRDefault="00C279A8" w:rsidP="00C279A8">
      <w:pPr>
        <w:rPr>
          <w:sz w:val="28"/>
          <w:szCs w:val="28"/>
        </w:rPr>
      </w:pPr>
      <w:ins w:id="56" w:author="Dell" w:date="2024-05-04T21:39:00Z" w16du:dateUtc="2024-05-04T16:09:00Z">
        <w:r>
          <w:rPr>
            <w:b/>
            <w:bCs/>
            <w:sz w:val="48"/>
            <w:szCs w:val="48"/>
          </w:rPr>
          <w:t xml:space="preserve">            </w:t>
        </w:r>
      </w:ins>
      <w:r w:rsidR="008D4C6B" w:rsidRPr="00C279A8">
        <w:rPr>
          <w:b/>
          <w:bCs/>
          <w:sz w:val="48"/>
          <w:szCs w:val="48"/>
          <w:rPrChange w:id="57" w:author="Dell" w:date="2024-05-04T21:39:00Z" w16du:dateUtc="2024-05-04T16:09:00Z">
            <w:rPr>
              <w:b/>
              <w:bCs/>
              <w:sz w:val="28"/>
              <w:szCs w:val="28"/>
            </w:rPr>
          </w:rPrChange>
        </w:rPr>
        <w:t>OWASP community listing</w:t>
      </w:r>
      <w:r w:rsidR="008D4C6B">
        <w:rPr>
          <w:b/>
          <w:bCs/>
          <w:sz w:val="28"/>
          <w:szCs w:val="28"/>
        </w:rPr>
        <w:br/>
      </w:r>
      <w:r w:rsidR="008D4C6B" w:rsidRPr="008D4C6B">
        <w:rPr>
          <w:b/>
          <w:bCs/>
          <w:noProof/>
          <w:sz w:val="28"/>
          <w:szCs w:val="28"/>
        </w:rPr>
        <w:drawing>
          <wp:inline distT="0" distB="0" distL="0" distR="0" wp14:anchorId="3B60B22A" wp14:editId="49FD8FF0">
            <wp:extent cx="5943600" cy="1953895"/>
            <wp:effectExtent l="0" t="0" r="0" b="8255"/>
            <wp:docPr id="206568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81675" name=""/>
                    <pic:cNvPicPr/>
                  </pic:nvPicPr>
                  <pic:blipFill>
                    <a:blip r:embed="rId11"/>
                    <a:stretch>
                      <a:fillRect/>
                    </a:stretch>
                  </pic:blipFill>
                  <pic:spPr>
                    <a:xfrm>
                      <a:off x="0" y="0"/>
                      <a:ext cx="5943600" cy="1953895"/>
                    </a:xfrm>
                    <a:prstGeom prst="rect">
                      <a:avLst/>
                    </a:prstGeom>
                  </pic:spPr>
                </pic:pic>
              </a:graphicData>
            </a:graphic>
          </wp:inline>
        </w:drawing>
      </w:r>
      <w:r>
        <w:rPr>
          <w:b/>
          <w:bCs/>
          <w:sz w:val="28"/>
          <w:szCs w:val="28"/>
        </w:rPr>
        <w:br/>
      </w:r>
      <w:r>
        <w:rPr>
          <w:b/>
          <w:bCs/>
          <w:sz w:val="28"/>
          <w:szCs w:val="28"/>
        </w:rPr>
        <w:br/>
      </w:r>
      <w:r w:rsidRPr="00C279A8">
        <w:rPr>
          <w:b/>
          <w:bCs/>
          <w:sz w:val="28"/>
          <w:szCs w:val="28"/>
        </w:rPr>
        <w:lastRenderedPageBreak/>
        <w:t>A01:2021-Broken Access Control</w:t>
      </w:r>
      <w:r>
        <w:rPr>
          <w:b/>
          <w:bCs/>
          <w:sz w:val="28"/>
          <w:szCs w:val="28"/>
        </w:rPr>
        <w:t>----</w:t>
      </w:r>
      <w:r>
        <w:rPr>
          <w:sz w:val="28"/>
          <w:szCs w:val="28"/>
        </w:rPr>
        <w:t>when someone unauthorized gets permission more than he/she deserves</w:t>
      </w:r>
    </w:p>
    <w:p w:rsidR="00C279A8" w:rsidRPr="00C279A8" w:rsidRDefault="00C279A8" w:rsidP="00C279A8">
      <w:pPr>
        <w:rPr>
          <w:sz w:val="28"/>
          <w:szCs w:val="28"/>
        </w:rPr>
      </w:pPr>
      <w:r w:rsidRPr="00C279A8">
        <w:rPr>
          <w:b/>
          <w:bCs/>
          <w:sz w:val="28"/>
          <w:szCs w:val="28"/>
        </w:rPr>
        <w:t>A02:2021-Cryptographic Failures</w:t>
      </w:r>
      <w:r>
        <w:rPr>
          <w:b/>
          <w:bCs/>
          <w:sz w:val="28"/>
          <w:szCs w:val="28"/>
        </w:rPr>
        <w:t xml:space="preserve"> ---</w:t>
      </w:r>
      <w:r>
        <w:rPr>
          <w:sz w:val="28"/>
          <w:szCs w:val="28"/>
        </w:rPr>
        <w:t xml:space="preserve"> when developers fail </w:t>
      </w:r>
      <w:proofErr w:type="gramStart"/>
      <w:r>
        <w:rPr>
          <w:sz w:val="28"/>
          <w:szCs w:val="28"/>
        </w:rPr>
        <w:t>to  do</w:t>
      </w:r>
      <w:proofErr w:type="gramEnd"/>
      <w:r>
        <w:rPr>
          <w:sz w:val="28"/>
          <w:szCs w:val="28"/>
        </w:rPr>
        <w:t xml:space="preserve"> proper encryption of sensitive information in the code</w:t>
      </w:r>
    </w:p>
    <w:p w:rsidR="00C279A8" w:rsidRPr="00C279A8" w:rsidRDefault="00C279A8" w:rsidP="00C279A8">
      <w:pPr>
        <w:rPr>
          <w:sz w:val="28"/>
          <w:szCs w:val="28"/>
        </w:rPr>
      </w:pPr>
      <w:r w:rsidRPr="00C279A8">
        <w:rPr>
          <w:b/>
          <w:bCs/>
          <w:sz w:val="28"/>
          <w:szCs w:val="28"/>
        </w:rPr>
        <w:t>A03:2021-Injection</w:t>
      </w:r>
      <w:r>
        <w:rPr>
          <w:b/>
          <w:bCs/>
          <w:sz w:val="28"/>
          <w:szCs w:val="28"/>
        </w:rPr>
        <w:t xml:space="preserve"> – </w:t>
      </w:r>
      <w:r>
        <w:rPr>
          <w:sz w:val="28"/>
          <w:szCs w:val="28"/>
        </w:rPr>
        <w:t>untrusted data is sent to the system/process/server exploiting data</w:t>
      </w:r>
    </w:p>
    <w:p w:rsidR="00C279A8" w:rsidRPr="00C279A8" w:rsidRDefault="00C279A8" w:rsidP="00C279A8">
      <w:pPr>
        <w:rPr>
          <w:sz w:val="28"/>
          <w:szCs w:val="28"/>
        </w:rPr>
      </w:pPr>
      <w:r w:rsidRPr="00C279A8">
        <w:rPr>
          <w:b/>
          <w:bCs/>
          <w:sz w:val="28"/>
          <w:szCs w:val="28"/>
        </w:rPr>
        <w:t>A04:2021-Insecure Design</w:t>
      </w:r>
      <w:r>
        <w:rPr>
          <w:b/>
          <w:bCs/>
          <w:sz w:val="28"/>
          <w:szCs w:val="28"/>
        </w:rPr>
        <w:t xml:space="preserve"> – </w:t>
      </w:r>
      <w:r>
        <w:rPr>
          <w:sz w:val="28"/>
          <w:szCs w:val="28"/>
        </w:rPr>
        <w:t xml:space="preserve">flaws in the structure/design of the </w:t>
      </w:r>
      <w:proofErr w:type="gramStart"/>
      <w:r>
        <w:rPr>
          <w:sz w:val="28"/>
          <w:szCs w:val="28"/>
        </w:rPr>
        <w:t>application(</w:t>
      </w:r>
      <w:proofErr w:type="gramEnd"/>
      <w:r>
        <w:rPr>
          <w:sz w:val="28"/>
          <w:szCs w:val="28"/>
        </w:rPr>
        <w:t>flaw with the architecture of the application)</w:t>
      </w:r>
    </w:p>
    <w:p w:rsidR="00C279A8" w:rsidRPr="00C279A8" w:rsidRDefault="00C279A8" w:rsidP="00C279A8">
      <w:pPr>
        <w:rPr>
          <w:sz w:val="28"/>
          <w:szCs w:val="28"/>
        </w:rPr>
      </w:pPr>
      <w:r w:rsidRPr="00C279A8">
        <w:rPr>
          <w:b/>
          <w:bCs/>
          <w:sz w:val="28"/>
          <w:szCs w:val="28"/>
        </w:rPr>
        <w:t>A05:2021-Security Misconfiguration</w:t>
      </w:r>
      <w:r>
        <w:rPr>
          <w:b/>
          <w:bCs/>
          <w:sz w:val="28"/>
          <w:szCs w:val="28"/>
        </w:rPr>
        <w:t xml:space="preserve"> – </w:t>
      </w:r>
      <w:r>
        <w:rPr>
          <w:sz w:val="28"/>
          <w:szCs w:val="28"/>
        </w:rPr>
        <w:t>Security settings not configured properly</w:t>
      </w:r>
    </w:p>
    <w:p w:rsidR="00C279A8" w:rsidRPr="00C279A8" w:rsidRDefault="00C279A8" w:rsidP="00C279A8">
      <w:pPr>
        <w:rPr>
          <w:sz w:val="28"/>
          <w:szCs w:val="28"/>
        </w:rPr>
      </w:pPr>
      <w:r w:rsidRPr="00C279A8">
        <w:rPr>
          <w:b/>
          <w:bCs/>
          <w:sz w:val="28"/>
          <w:szCs w:val="28"/>
        </w:rPr>
        <w:t>A06:2021-Vulnerable and Outdated Components</w:t>
      </w:r>
      <w:r>
        <w:rPr>
          <w:b/>
          <w:bCs/>
          <w:sz w:val="28"/>
          <w:szCs w:val="28"/>
        </w:rPr>
        <w:t xml:space="preserve"> --- </w:t>
      </w:r>
      <w:r>
        <w:rPr>
          <w:sz w:val="28"/>
          <w:szCs w:val="28"/>
        </w:rPr>
        <w:t xml:space="preserve">use of </w:t>
      </w:r>
      <w:proofErr w:type="gramStart"/>
      <w:r>
        <w:rPr>
          <w:sz w:val="28"/>
          <w:szCs w:val="28"/>
        </w:rPr>
        <w:t>third party</w:t>
      </w:r>
      <w:proofErr w:type="gramEnd"/>
      <w:r>
        <w:rPr>
          <w:sz w:val="28"/>
          <w:szCs w:val="28"/>
        </w:rPr>
        <w:t xml:space="preserve"> plugins/ outdated components that do not align with the current security standards</w:t>
      </w:r>
    </w:p>
    <w:p w:rsidR="00C279A8" w:rsidRPr="00C279A8" w:rsidRDefault="00C279A8" w:rsidP="00C279A8">
      <w:pPr>
        <w:rPr>
          <w:b/>
          <w:bCs/>
          <w:sz w:val="28"/>
          <w:szCs w:val="28"/>
        </w:rPr>
      </w:pPr>
      <w:r w:rsidRPr="00C279A8">
        <w:rPr>
          <w:b/>
          <w:bCs/>
          <w:sz w:val="28"/>
          <w:szCs w:val="28"/>
        </w:rPr>
        <w:t>A07:2021-Identification and Authentication Failures</w:t>
      </w:r>
      <w:r>
        <w:rPr>
          <w:b/>
          <w:bCs/>
          <w:sz w:val="28"/>
          <w:szCs w:val="28"/>
        </w:rPr>
        <w:t xml:space="preserve"> --- </w:t>
      </w:r>
      <w:r>
        <w:rPr>
          <w:sz w:val="28"/>
          <w:szCs w:val="28"/>
        </w:rPr>
        <w:t>system is not able to authenticate information correctly</w:t>
      </w:r>
    </w:p>
    <w:p w:rsidR="00C279A8" w:rsidRPr="00C279A8" w:rsidRDefault="00C279A8" w:rsidP="00C279A8">
      <w:pPr>
        <w:rPr>
          <w:sz w:val="28"/>
          <w:szCs w:val="28"/>
        </w:rPr>
      </w:pPr>
      <w:r w:rsidRPr="00C279A8">
        <w:rPr>
          <w:b/>
          <w:bCs/>
          <w:sz w:val="28"/>
          <w:szCs w:val="28"/>
        </w:rPr>
        <w:t>A08:2021-Software and Data Integrity Failures</w:t>
      </w:r>
      <w:r>
        <w:rPr>
          <w:b/>
          <w:bCs/>
          <w:sz w:val="28"/>
          <w:szCs w:val="28"/>
        </w:rPr>
        <w:t xml:space="preserve"> – </w:t>
      </w:r>
      <w:r>
        <w:rPr>
          <w:sz w:val="28"/>
          <w:szCs w:val="28"/>
        </w:rPr>
        <w:t>data is compromised, data can be tampered</w:t>
      </w:r>
    </w:p>
    <w:p w:rsidR="00C279A8" w:rsidRPr="00C279A8" w:rsidRDefault="00C279A8" w:rsidP="00C279A8">
      <w:pPr>
        <w:rPr>
          <w:sz w:val="28"/>
          <w:szCs w:val="28"/>
        </w:rPr>
      </w:pPr>
      <w:r w:rsidRPr="00C279A8">
        <w:rPr>
          <w:b/>
          <w:bCs/>
          <w:sz w:val="28"/>
          <w:szCs w:val="28"/>
        </w:rPr>
        <w:t>A09:2021-Security Logging and Monitoring</w:t>
      </w:r>
      <w:r>
        <w:rPr>
          <w:b/>
          <w:bCs/>
          <w:sz w:val="28"/>
          <w:szCs w:val="28"/>
        </w:rPr>
        <w:t xml:space="preserve"> </w:t>
      </w:r>
      <w:proofErr w:type="gramStart"/>
      <w:r>
        <w:rPr>
          <w:b/>
          <w:bCs/>
          <w:sz w:val="28"/>
          <w:szCs w:val="28"/>
        </w:rPr>
        <w:t xml:space="preserve">- </w:t>
      </w:r>
      <w:r>
        <w:rPr>
          <w:sz w:val="28"/>
          <w:szCs w:val="28"/>
        </w:rPr>
        <w:t xml:space="preserve"> Login</w:t>
      </w:r>
      <w:proofErr w:type="gramEnd"/>
      <w:r>
        <w:rPr>
          <w:sz w:val="28"/>
          <w:szCs w:val="28"/>
        </w:rPr>
        <w:t xml:space="preserve"> issues and the system is not capable to take correct actions while monitoring any malicious process/attack</w:t>
      </w:r>
    </w:p>
    <w:p w:rsidR="004D1E3D" w:rsidRDefault="00C279A8" w:rsidP="00C279A8">
      <w:pPr>
        <w:rPr>
          <w:b/>
          <w:bCs/>
          <w:sz w:val="28"/>
          <w:szCs w:val="28"/>
        </w:rPr>
      </w:pPr>
      <w:r w:rsidRPr="00C279A8">
        <w:rPr>
          <w:b/>
          <w:bCs/>
          <w:sz w:val="28"/>
          <w:szCs w:val="28"/>
        </w:rPr>
        <w:t>A10:2021-Server-Side Request Forgery</w:t>
      </w:r>
      <w:r>
        <w:rPr>
          <w:b/>
          <w:bCs/>
          <w:sz w:val="28"/>
          <w:szCs w:val="28"/>
        </w:rPr>
        <w:t xml:space="preserve"> – </w:t>
      </w:r>
      <w:r>
        <w:rPr>
          <w:sz w:val="28"/>
          <w:szCs w:val="28"/>
        </w:rPr>
        <w:t>where attacker can manipulate your application to make request on your behalf and access more internal information or further connected systems/servers.</w:t>
      </w:r>
      <w:r w:rsidR="008D4C6B">
        <w:rPr>
          <w:b/>
          <w:bCs/>
          <w:sz w:val="28"/>
          <w:szCs w:val="28"/>
        </w:rPr>
        <w:br/>
      </w:r>
      <w:r w:rsidR="008D4C6B">
        <w:rPr>
          <w:b/>
          <w:bCs/>
          <w:sz w:val="28"/>
          <w:szCs w:val="28"/>
        </w:rPr>
        <w:br/>
        <w:t xml:space="preserve">CWE CODE MAPPING: </w:t>
      </w:r>
      <w:r w:rsidR="008D4C6B" w:rsidRPr="008D4C6B">
        <w:rPr>
          <w:b/>
          <w:bCs/>
          <w:sz w:val="28"/>
          <w:szCs w:val="28"/>
        </w:rPr>
        <w:t>https://cwe.mitre.org/</w:t>
      </w:r>
      <w:r w:rsidR="00C34507">
        <w:rPr>
          <w:b/>
          <w:bCs/>
          <w:sz w:val="28"/>
          <w:szCs w:val="28"/>
        </w:rPr>
        <w:br/>
      </w:r>
      <w:r w:rsidR="00C34507">
        <w:rPr>
          <w:b/>
          <w:bCs/>
          <w:sz w:val="28"/>
          <w:szCs w:val="28"/>
        </w:rPr>
        <w:br/>
      </w:r>
      <w:r w:rsidR="00C34507" w:rsidRPr="004D1E3D">
        <w:rPr>
          <w:b/>
          <w:bCs/>
          <w:sz w:val="28"/>
          <w:szCs w:val="28"/>
        </w:rPr>
        <w:t>Snyk Dashboard: https://snyk.io/platform/snyk-cli/</w:t>
      </w:r>
      <w:r w:rsidR="004D1E3D">
        <w:rPr>
          <w:b/>
          <w:bCs/>
          <w:sz w:val="28"/>
          <w:szCs w:val="28"/>
        </w:rPr>
        <w:br/>
      </w:r>
      <w:r w:rsidR="004D1E3D">
        <w:rPr>
          <w:b/>
          <w:bCs/>
          <w:sz w:val="28"/>
          <w:szCs w:val="28"/>
        </w:rPr>
        <w:lastRenderedPageBreak/>
        <w:br/>
      </w:r>
      <w:r w:rsidR="004D1E3D" w:rsidRPr="004D1E3D">
        <w:rPr>
          <w:b/>
          <w:bCs/>
          <w:noProof/>
          <w:sz w:val="28"/>
          <w:szCs w:val="28"/>
        </w:rPr>
        <w:drawing>
          <wp:inline distT="0" distB="0" distL="0" distR="0" wp14:anchorId="23464029" wp14:editId="24BDEE4B">
            <wp:extent cx="5943600" cy="2731135"/>
            <wp:effectExtent l="0" t="0" r="0" b="0"/>
            <wp:docPr id="202645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55332" name=""/>
                    <pic:cNvPicPr/>
                  </pic:nvPicPr>
                  <pic:blipFill>
                    <a:blip r:embed="rId12"/>
                    <a:stretch>
                      <a:fillRect/>
                    </a:stretch>
                  </pic:blipFill>
                  <pic:spPr>
                    <a:xfrm>
                      <a:off x="0" y="0"/>
                      <a:ext cx="5943600" cy="2731135"/>
                    </a:xfrm>
                    <a:prstGeom prst="rect">
                      <a:avLst/>
                    </a:prstGeom>
                  </pic:spPr>
                </pic:pic>
              </a:graphicData>
            </a:graphic>
          </wp:inline>
        </w:drawing>
      </w:r>
    </w:p>
    <w:p w:rsidR="004D1E3D" w:rsidRDefault="004D1E3D" w:rsidP="002A6186">
      <w:pPr>
        <w:rPr>
          <w:b/>
          <w:bCs/>
          <w:sz w:val="28"/>
          <w:szCs w:val="28"/>
        </w:rPr>
      </w:pPr>
    </w:p>
    <w:p w:rsidR="004D1E3D" w:rsidRDefault="004D1E3D" w:rsidP="002A6186">
      <w:pPr>
        <w:rPr>
          <w:ins w:id="58" w:author="Dell" w:date="2024-04-28T12:34:00Z" w16du:dateUtc="2024-04-28T07:04:00Z"/>
          <w:sz w:val="28"/>
          <w:szCs w:val="28"/>
        </w:rPr>
      </w:pPr>
      <w:ins w:id="59" w:author="Dell" w:date="2024-04-28T12:33:00Z" w16du:dateUtc="2024-04-28T07:03:00Z">
        <w:r>
          <w:rPr>
            <w:b/>
            <w:bCs/>
            <w:sz w:val="28"/>
            <w:szCs w:val="28"/>
          </w:rPr>
          <w:t xml:space="preserve">                                                                         </w:t>
        </w:r>
      </w:ins>
      <w:r>
        <w:rPr>
          <w:b/>
          <w:bCs/>
          <w:sz w:val="28"/>
          <w:szCs w:val="28"/>
        </w:rPr>
        <w:t>SCA</w:t>
      </w:r>
      <w:ins w:id="60" w:author="Dell" w:date="2024-04-28T12:33:00Z" w16du:dateUtc="2024-04-28T07:03:00Z">
        <w:r>
          <w:rPr>
            <w:sz w:val="28"/>
            <w:szCs w:val="28"/>
          </w:rPr>
          <w:br/>
          <w:t xml:space="preserve">You need to have a node-module </w:t>
        </w:r>
      </w:ins>
      <w:ins w:id="61" w:author="Dell" w:date="2024-04-28T12:34:00Z" w16du:dateUtc="2024-04-28T07:04:00Z">
        <w:r>
          <w:rPr>
            <w:sz w:val="28"/>
            <w:szCs w:val="28"/>
          </w:rPr>
          <w:t>folder generated in your system.</w:t>
        </w:r>
      </w:ins>
      <w:del w:id="62" w:author="Dell" w:date="2024-04-28T12:33:00Z" w16du:dateUtc="2024-04-28T07:03:00Z">
        <w:r w:rsidR="00C34507" w:rsidDel="004D1E3D">
          <w:rPr>
            <w:b/>
            <w:bCs/>
            <w:sz w:val="28"/>
            <w:szCs w:val="28"/>
          </w:rPr>
          <w:br/>
        </w:r>
      </w:del>
    </w:p>
    <w:p w:rsidR="004D1E3D" w:rsidRDefault="004D1E3D" w:rsidP="002A6186">
      <w:pPr>
        <w:rPr>
          <w:ins w:id="63" w:author="Dell" w:date="2024-04-28T12:37:00Z" w16du:dateUtc="2024-04-28T07:07:00Z"/>
          <w:sz w:val="28"/>
          <w:szCs w:val="28"/>
        </w:rPr>
      </w:pPr>
      <w:ins w:id="64" w:author="Dell" w:date="2024-04-28T12:34:00Z" w16du:dateUtc="2024-04-28T07:04:00Z">
        <w:r>
          <w:rPr>
            <w:sz w:val="28"/>
            <w:szCs w:val="28"/>
          </w:rPr>
          <w:t xml:space="preserve">It can be achieved by building your dependency file, i.e. </w:t>
        </w:r>
        <w:proofErr w:type="spellStart"/>
        <w:proofErr w:type="gramStart"/>
        <w:r>
          <w:rPr>
            <w:sz w:val="28"/>
            <w:szCs w:val="28"/>
          </w:rPr>
          <w:t>package.jso</w:t>
        </w:r>
      </w:ins>
      <w:ins w:id="65" w:author="Dell" w:date="2024-05-04T10:31:00Z" w16du:dateUtc="2024-05-04T05:01:00Z">
        <w:r w:rsidR="00CC55BC">
          <w:rPr>
            <w:sz w:val="28"/>
            <w:szCs w:val="28"/>
          </w:rPr>
          <w:t>n</w:t>
        </w:r>
      </w:ins>
      <w:proofErr w:type="spellEnd"/>
      <w:proofErr w:type="gramEnd"/>
      <w:ins w:id="66" w:author="Dell" w:date="2024-04-28T12:34:00Z" w16du:dateUtc="2024-04-28T07:04:00Z">
        <w:r>
          <w:rPr>
            <w:sz w:val="28"/>
            <w:szCs w:val="28"/>
          </w:rPr>
          <w:t xml:space="preserve"> in case of </w:t>
        </w:r>
        <w:proofErr w:type="spellStart"/>
        <w:r>
          <w:rPr>
            <w:sz w:val="28"/>
            <w:szCs w:val="28"/>
          </w:rPr>
          <w:t>javascript</w:t>
        </w:r>
        <w:proofErr w:type="spellEnd"/>
        <w:r>
          <w:rPr>
            <w:sz w:val="28"/>
            <w:szCs w:val="28"/>
          </w:rPr>
          <w:t xml:space="preserve"> based application. Now, in order to build you need </w:t>
        </w:r>
      </w:ins>
      <w:ins w:id="67" w:author="Dell" w:date="2024-04-28T12:35:00Z" w16du:dateUtc="2024-04-28T07:05:00Z">
        <w:r>
          <w:rPr>
            <w:sz w:val="28"/>
            <w:szCs w:val="28"/>
          </w:rPr>
          <w:t xml:space="preserve">a package manager called as </w:t>
        </w:r>
        <w:proofErr w:type="spellStart"/>
        <w:r>
          <w:rPr>
            <w:sz w:val="28"/>
            <w:szCs w:val="28"/>
          </w:rPr>
          <w:t>nodejs</w:t>
        </w:r>
        <w:proofErr w:type="spellEnd"/>
        <w:r>
          <w:rPr>
            <w:sz w:val="28"/>
            <w:szCs w:val="28"/>
          </w:rPr>
          <w:t>/</w:t>
        </w:r>
        <w:proofErr w:type="spellStart"/>
        <w:r>
          <w:rPr>
            <w:sz w:val="28"/>
            <w:szCs w:val="28"/>
          </w:rPr>
          <w:t>np</w:t>
        </w:r>
      </w:ins>
      <w:ins w:id="68" w:author="Dell" w:date="2024-05-04T10:44:00Z" w16du:dateUtc="2024-05-04T05:14:00Z">
        <w:r w:rsidR="00D5616C">
          <w:rPr>
            <w:sz w:val="28"/>
            <w:szCs w:val="28"/>
          </w:rPr>
          <w:t>m</w:t>
        </w:r>
      </w:ins>
      <w:proofErr w:type="spellEnd"/>
      <w:ins w:id="69" w:author="Dell" w:date="2024-04-28T12:35:00Z" w16du:dateUtc="2024-04-28T07:05:00Z">
        <w:r>
          <w:rPr>
            <w:sz w:val="28"/>
            <w:szCs w:val="28"/>
          </w:rPr>
          <w:t>.</w:t>
        </w:r>
        <w:r>
          <w:rPr>
            <w:sz w:val="28"/>
            <w:szCs w:val="28"/>
          </w:rPr>
          <w:br/>
        </w:r>
        <w:r>
          <w:rPr>
            <w:sz w:val="28"/>
            <w:szCs w:val="28"/>
          </w:rPr>
          <w:br/>
        </w:r>
        <w:r>
          <w:rPr>
            <w:sz w:val="28"/>
            <w:szCs w:val="28"/>
          </w:rPr>
          <w:fldChar w:fldCharType="begin"/>
        </w:r>
        <w:r>
          <w:rPr>
            <w:sz w:val="28"/>
            <w:szCs w:val="28"/>
          </w:rPr>
          <w:instrText>HYPERLINK "</w:instrText>
        </w:r>
        <w:r w:rsidRPr="004D1E3D">
          <w:rPr>
            <w:sz w:val="28"/>
            <w:szCs w:val="28"/>
          </w:rPr>
          <w:instrText>https://nodejs.org/dist/v20.12.2/node-v20.12.2-x64.msi</w:instrText>
        </w:r>
        <w:r>
          <w:rPr>
            <w:sz w:val="28"/>
            <w:szCs w:val="28"/>
          </w:rPr>
          <w:instrText>"</w:instrText>
        </w:r>
        <w:r>
          <w:rPr>
            <w:sz w:val="28"/>
            <w:szCs w:val="28"/>
          </w:rPr>
        </w:r>
        <w:r>
          <w:rPr>
            <w:sz w:val="28"/>
            <w:szCs w:val="28"/>
          </w:rPr>
          <w:fldChar w:fldCharType="separate"/>
        </w:r>
        <w:r w:rsidRPr="00A81E5A">
          <w:rPr>
            <w:rStyle w:val="Hyperlink"/>
            <w:sz w:val="28"/>
            <w:szCs w:val="28"/>
          </w:rPr>
          <w:t>https://nodejs.org/dist/v20.12.2/node-v20.12.2-x64.msi</w:t>
        </w:r>
        <w:r>
          <w:rPr>
            <w:sz w:val="28"/>
            <w:szCs w:val="28"/>
          </w:rPr>
          <w:fldChar w:fldCharType="end"/>
        </w:r>
      </w:ins>
    </w:p>
    <w:p w:rsidR="004D1E3D" w:rsidRDefault="004D1E3D" w:rsidP="002A6186">
      <w:pPr>
        <w:rPr>
          <w:ins w:id="70" w:author="Dell" w:date="2024-04-28T12:39:00Z" w16du:dateUtc="2024-04-28T07:09:00Z"/>
          <w:sz w:val="28"/>
          <w:szCs w:val="28"/>
        </w:rPr>
      </w:pPr>
      <w:ins w:id="71" w:author="Dell" w:date="2024-04-28T12:37:00Z" w16du:dateUtc="2024-04-28T07:07:00Z">
        <w:r>
          <w:rPr>
            <w:sz w:val="28"/>
            <w:szCs w:val="28"/>
          </w:rPr>
          <w:t xml:space="preserve">In case, node </w:t>
        </w:r>
        <w:proofErr w:type="spellStart"/>
        <w:r>
          <w:rPr>
            <w:sz w:val="28"/>
            <w:szCs w:val="28"/>
          </w:rPr>
          <w:t>js</w:t>
        </w:r>
        <w:proofErr w:type="spellEnd"/>
        <w:r>
          <w:rPr>
            <w:sz w:val="28"/>
            <w:szCs w:val="28"/>
          </w:rPr>
          <w:t xml:space="preserve"> version or </w:t>
        </w:r>
        <w:proofErr w:type="spellStart"/>
        <w:r>
          <w:rPr>
            <w:sz w:val="28"/>
            <w:szCs w:val="28"/>
          </w:rPr>
          <w:t>npm</w:t>
        </w:r>
        <w:proofErr w:type="spellEnd"/>
        <w:r>
          <w:rPr>
            <w:sz w:val="28"/>
            <w:szCs w:val="28"/>
          </w:rPr>
          <w:t xml:space="preserve"> version isn’t displayed in your cmd.</w:t>
        </w:r>
      </w:ins>
      <w:ins w:id="72" w:author="Dell" w:date="2024-04-28T12:35:00Z" w16du:dateUtc="2024-04-28T07:05:00Z">
        <w:r>
          <w:rPr>
            <w:sz w:val="28"/>
            <w:szCs w:val="28"/>
          </w:rPr>
          <w:br/>
        </w:r>
        <w:r>
          <w:rPr>
            <w:sz w:val="28"/>
            <w:szCs w:val="28"/>
          </w:rPr>
          <w:br/>
        </w:r>
      </w:ins>
      <w:ins w:id="73" w:author="Dell" w:date="2024-04-28T12:37:00Z" w16du:dateUtc="2024-04-28T07:07:00Z">
        <w:r w:rsidRPr="004D1E3D">
          <w:rPr>
            <w:noProof/>
            <w:sz w:val="28"/>
            <w:szCs w:val="28"/>
          </w:rPr>
          <w:lastRenderedPageBreak/>
          <w:drawing>
            <wp:inline distT="0" distB="0" distL="0" distR="0" wp14:anchorId="44116DFF" wp14:editId="3460BC90">
              <wp:extent cx="5943600" cy="2915920"/>
              <wp:effectExtent l="0" t="0" r="0" b="0"/>
              <wp:docPr id="7430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7017" name=""/>
                      <pic:cNvPicPr/>
                    </pic:nvPicPr>
                    <pic:blipFill>
                      <a:blip r:embed="rId13"/>
                      <a:stretch>
                        <a:fillRect/>
                      </a:stretch>
                    </pic:blipFill>
                    <pic:spPr>
                      <a:xfrm>
                        <a:off x="0" y="0"/>
                        <a:ext cx="5943600" cy="2915920"/>
                      </a:xfrm>
                      <a:prstGeom prst="rect">
                        <a:avLst/>
                      </a:prstGeom>
                    </pic:spPr>
                  </pic:pic>
                </a:graphicData>
              </a:graphic>
            </wp:inline>
          </w:drawing>
        </w:r>
        <w:r>
          <w:rPr>
            <w:sz w:val="28"/>
            <w:szCs w:val="28"/>
          </w:rPr>
          <w:br/>
        </w:r>
        <w:r>
          <w:rPr>
            <w:sz w:val="28"/>
            <w:szCs w:val="28"/>
          </w:rPr>
          <w:br/>
        </w:r>
      </w:ins>
      <w:ins w:id="74" w:author="Dell" w:date="2024-04-28T12:39:00Z" w16du:dateUtc="2024-04-28T07:09:00Z">
        <w:r w:rsidRPr="004D1E3D">
          <w:rPr>
            <w:noProof/>
            <w:sz w:val="28"/>
            <w:szCs w:val="28"/>
          </w:rPr>
          <w:lastRenderedPageBreak/>
          <w:drawing>
            <wp:inline distT="0" distB="0" distL="0" distR="0" wp14:anchorId="58596E19" wp14:editId="40DE6D93">
              <wp:extent cx="4582164" cy="5772956"/>
              <wp:effectExtent l="0" t="0" r="8890" b="0"/>
              <wp:docPr id="43385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57305" name=""/>
                      <pic:cNvPicPr/>
                    </pic:nvPicPr>
                    <pic:blipFill>
                      <a:blip r:embed="rId14"/>
                      <a:stretch>
                        <a:fillRect/>
                      </a:stretch>
                    </pic:blipFill>
                    <pic:spPr>
                      <a:xfrm>
                        <a:off x="0" y="0"/>
                        <a:ext cx="4582164" cy="5772956"/>
                      </a:xfrm>
                      <a:prstGeom prst="rect">
                        <a:avLst/>
                      </a:prstGeom>
                    </pic:spPr>
                  </pic:pic>
                </a:graphicData>
              </a:graphic>
            </wp:inline>
          </w:drawing>
        </w:r>
      </w:ins>
    </w:p>
    <w:p w:rsidR="004D1E3D" w:rsidRDefault="004D1E3D" w:rsidP="002A6186">
      <w:pPr>
        <w:rPr>
          <w:ins w:id="75" w:author="Dell" w:date="2024-04-28T12:39:00Z" w16du:dateUtc="2024-04-28T07:09:00Z"/>
          <w:sz w:val="28"/>
          <w:szCs w:val="28"/>
        </w:rPr>
      </w:pPr>
    </w:p>
    <w:p w:rsidR="004D1E3D" w:rsidRDefault="004D1E3D" w:rsidP="002A6186">
      <w:pPr>
        <w:rPr>
          <w:ins w:id="76" w:author="Dell" w:date="2024-04-28T12:40:00Z" w16du:dateUtc="2024-04-28T07:10:00Z"/>
          <w:sz w:val="28"/>
          <w:szCs w:val="28"/>
        </w:rPr>
      </w:pPr>
      <w:ins w:id="77" w:author="Dell" w:date="2024-04-28T12:40:00Z" w16du:dateUtc="2024-04-28T07:10:00Z">
        <w:r>
          <w:rPr>
            <w:sz w:val="28"/>
            <w:szCs w:val="28"/>
          </w:rPr>
          <w:lastRenderedPageBreak/>
          <w:t xml:space="preserve">Building dependencies: </w:t>
        </w:r>
        <w:proofErr w:type="spellStart"/>
        <w:r>
          <w:rPr>
            <w:sz w:val="28"/>
            <w:szCs w:val="28"/>
          </w:rPr>
          <w:t>npm</w:t>
        </w:r>
        <w:proofErr w:type="spellEnd"/>
        <w:r>
          <w:rPr>
            <w:sz w:val="28"/>
            <w:szCs w:val="28"/>
          </w:rPr>
          <w:t xml:space="preserve"> install</w:t>
        </w:r>
        <w:r>
          <w:rPr>
            <w:sz w:val="28"/>
            <w:szCs w:val="28"/>
          </w:rPr>
          <w:br/>
        </w:r>
        <w:r w:rsidRPr="004D1E3D">
          <w:rPr>
            <w:noProof/>
            <w:sz w:val="28"/>
            <w:szCs w:val="28"/>
          </w:rPr>
          <w:drawing>
            <wp:inline distT="0" distB="0" distL="0" distR="0" wp14:anchorId="09D209FF" wp14:editId="3F25A102">
              <wp:extent cx="5763429" cy="1829055"/>
              <wp:effectExtent l="0" t="0" r="8890" b="0"/>
              <wp:docPr id="169290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01468" name=""/>
                      <pic:cNvPicPr/>
                    </pic:nvPicPr>
                    <pic:blipFill>
                      <a:blip r:embed="rId15"/>
                      <a:stretch>
                        <a:fillRect/>
                      </a:stretch>
                    </pic:blipFill>
                    <pic:spPr>
                      <a:xfrm>
                        <a:off x="0" y="0"/>
                        <a:ext cx="5763429" cy="1829055"/>
                      </a:xfrm>
                      <a:prstGeom prst="rect">
                        <a:avLst/>
                      </a:prstGeom>
                    </pic:spPr>
                  </pic:pic>
                </a:graphicData>
              </a:graphic>
            </wp:inline>
          </w:drawing>
        </w:r>
      </w:ins>
    </w:p>
    <w:p w:rsidR="004D1E3D" w:rsidRDefault="004D1E3D" w:rsidP="002A6186">
      <w:pPr>
        <w:rPr>
          <w:ins w:id="78" w:author="Dell" w:date="2024-04-28T12:40:00Z" w16du:dateUtc="2024-04-28T07:10:00Z"/>
          <w:sz w:val="28"/>
          <w:szCs w:val="28"/>
        </w:rPr>
      </w:pPr>
    </w:p>
    <w:p w:rsidR="004D1E3D" w:rsidRDefault="001C3050" w:rsidP="002A6186">
      <w:pPr>
        <w:rPr>
          <w:ins w:id="79" w:author="Dell" w:date="2024-04-28T13:22:00Z" w16du:dateUtc="2024-04-28T07:52:00Z"/>
          <w:sz w:val="28"/>
          <w:szCs w:val="28"/>
        </w:rPr>
      </w:pPr>
      <w:ins w:id="80" w:author="Dell" w:date="2024-04-28T12:59:00Z" w16du:dateUtc="2024-04-28T07:29:00Z">
        <w:r w:rsidRPr="001C3050">
          <w:rPr>
            <w:noProof/>
            <w:sz w:val="28"/>
            <w:szCs w:val="28"/>
          </w:rPr>
          <w:drawing>
            <wp:inline distT="0" distB="0" distL="0" distR="0" wp14:anchorId="046FE646" wp14:editId="31635768">
              <wp:extent cx="5943600" cy="1390015"/>
              <wp:effectExtent l="0" t="0" r="0" b="635"/>
              <wp:docPr id="140616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67702" name=""/>
                      <pic:cNvPicPr/>
                    </pic:nvPicPr>
                    <pic:blipFill>
                      <a:blip r:embed="rId16"/>
                      <a:stretch>
                        <a:fillRect/>
                      </a:stretch>
                    </pic:blipFill>
                    <pic:spPr>
                      <a:xfrm>
                        <a:off x="0" y="0"/>
                        <a:ext cx="5943600" cy="1390015"/>
                      </a:xfrm>
                      <a:prstGeom prst="rect">
                        <a:avLst/>
                      </a:prstGeom>
                    </pic:spPr>
                  </pic:pic>
                </a:graphicData>
              </a:graphic>
            </wp:inline>
          </w:drawing>
        </w:r>
      </w:ins>
      <w:ins w:id="81" w:author="Dell" w:date="2024-04-28T13:17:00Z" w16du:dateUtc="2024-04-28T07:47:00Z">
        <w:r w:rsidR="0060218B">
          <w:rPr>
            <w:sz w:val="28"/>
            <w:szCs w:val="28"/>
          </w:rPr>
          <w:br/>
        </w:r>
        <w:r w:rsidR="0060218B">
          <w:rPr>
            <w:sz w:val="28"/>
            <w:szCs w:val="28"/>
          </w:rPr>
          <w:br/>
        </w:r>
        <w:r w:rsidR="0060218B" w:rsidRPr="0060218B">
          <w:rPr>
            <w:noProof/>
            <w:sz w:val="28"/>
            <w:szCs w:val="28"/>
          </w:rPr>
          <w:drawing>
            <wp:inline distT="0" distB="0" distL="0" distR="0" wp14:anchorId="25729B9A" wp14:editId="4260ABBF">
              <wp:extent cx="5943600" cy="1257300"/>
              <wp:effectExtent l="0" t="0" r="0" b="0"/>
              <wp:docPr id="61752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27128" name=""/>
                      <pic:cNvPicPr/>
                    </pic:nvPicPr>
                    <pic:blipFill>
                      <a:blip r:embed="rId17"/>
                      <a:stretch>
                        <a:fillRect/>
                      </a:stretch>
                    </pic:blipFill>
                    <pic:spPr>
                      <a:xfrm>
                        <a:off x="0" y="0"/>
                        <a:ext cx="5943600" cy="1257300"/>
                      </a:xfrm>
                      <a:prstGeom prst="rect">
                        <a:avLst/>
                      </a:prstGeom>
                    </pic:spPr>
                  </pic:pic>
                </a:graphicData>
              </a:graphic>
            </wp:inline>
          </w:drawing>
        </w:r>
        <w:r w:rsidR="0060218B">
          <w:rPr>
            <w:sz w:val="28"/>
            <w:szCs w:val="28"/>
          </w:rPr>
          <w:br/>
        </w:r>
      </w:ins>
    </w:p>
    <w:p w:rsidR="0060218B" w:rsidRDefault="0060218B" w:rsidP="002A6186">
      <w:pPr>
        <w:rPr>
          <w:ins w:id="82" w:author="Dell" w:date="2024-04-28T13:26:00Z" w16du:dateUtc="2024-04-28T07:56:00Z"/>
          <w:sz w:val="28"/>
          <w:szCs w:val="28"/>
        </w:rPr>
      </w:pPr>
      <w:ins w:id="83" w:author="Dell" w:date="2024-04-28T13:22:00Z" w16du:dateUtc="2024-04-28T07:52:00Z">
        <w:r>
          <w:rPr>
            <w:sz w:val="28"/>
            <w:szCs w:val="28"/>
          </w:rPr>
          <w:br/>
        </w:r>
        <w:r w:rsidRPr="0060218B">
          <w:rPr>
            <w:noProof/>
            <w:sz w:val="28"/>
            <w:szCs w:val="28"/>
          </w:rPr>
          <w:drawing>
            <wp:inline distT="0" distB="0" distL="0" distR="0" wp14:anchorId="08E5842C" wp14:editId="7AA747DF">
              <wp:extent cx="5943600" cy="648970"/>
              <wp:effectExtent l="0" t="0" r="0" b="0"/>
              <wp:docPr id="183082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25769" name=""/>
                      <pic:cNvPicPr/>
                    </pic:nvPicPr>
                    <pic:blipFill>
                      <a:blip r:embed="rId18"/>
                      <a:stretch>
                        <a:fillRect/>
                      </a:stretch>
                    </pic:blipFill>
                    <pic:spPr>
                      <a:xfrm>
                        <a:off x="0" y="0"/>
                        <a:ext cx="5943600" cy="648970"/>
                      </a:xfrm>
                      <a:prstGeom prst="rect">
                        <a:avLst/>
                      </a:prstGeom>
                    </pic:spPr>
                  </pic:pic>
                </a:graphicData>
              </a:graphic>
            </wp:inline>
          </w:drawing>
        </w:r>
      </w:ins>
      <w:ins w:id="84" w:author="Dell" w:date="2024-04-28T13:26:00Z" w16du:dateUtc="2024-04-28T07:56:00Z">
        <w:r>
          <w:rPr>
            <w:sz w:val="28"/>
            <w:szCs w:val="28"/>
          </w:rPr>
          <w:br/>
        </w:r>
        <w:r>
          <w:rPr>
            <w:sz w:val="28"/>
            <w:szCs w:val="28"/>
          </w:rPr>
          <w:lastRenderedPageBreak/>
          <w:br/>
        </w:r>
        <w:r w:rsidRPr="0060218B">
          <w:rPr>
            <w:noProof/>
            <w:sz w:val="28"/>
            <w:szCs w:val="28"/>
          </w:rPr>
          <w:drawing>
            <wp:inline distT="0" distB="0" distL="0" distR="0" wp14:anchorId="13358F18" wp14:editId="32E8B5AC">
              <wp:extent cx="5943600" cy="4479290"/>
              <wp:effectExtent l="0" t="0" r="0" b="0"/>
              <wp:docPr id="12485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3531" name=""/>
                      <pic:cNvPicPr/>
                    </pic:nvPicPr>
                    <pic:blipFill>
                      <a:blip r:embed="rId19"/>
                      <a:stretch>
                        <a:fillRect/>
                      </a:stretch>
                    </pic:blipFill>
                    <pic:spPr>
                      <a:xfrm>
                        <a:off x="0" y="0"/>
                        <a:ext cx="5943600" cy="4479290"/>
                      </a:xfrm>
                      <a:prstGeom prst="rect">
                        <a:avLst/>
                      </a:prstGeom>
                    </pic:spPr>
                  </pic:pic>
                </a:graphicData>
              </a:graphic>
            </wp:inline>
          </w:drawing>
        </w:r>
      </w:ins>
    </w:p>
    <w:p w:rsidR="00761EA1" w:rsidRDefault="00D5616C" w:rsidP="002A6186">
      <w:pPr>
        <w:rPr>
          <w:b/>
          <w:bCs/>
          <w:sz w:val="18"/>
          <w:szCs w:val="18"/>
        </w:rPr>
      </w:pPr>
      <w:ins w:id="85" w:author="Dell" w:date="2024-05-04T10:45:00Z" w16du:dateUtc="2024-05-04T05:15:00Z">
        <w:r>
          <w:rPr>
            <w:sz w:val="18"/>
            <w:szCs w:val="18"/>
          </w:rPr>
          <w:t xml:space="preserve"> </w:t>
        </w:r>
      </w:ins>
      <w:ins w:id="86" w:author="Dell" w:date="2024-05-04T10:44:00Z" w16du:dateUtc="2024-05-04T05:14:00Z">
        <w:r w:rsidRPr="00D5616C">
          <w:rPr>
            <w:b/>
            <w:bCs/>
            <w:sz w:val="18"/>
            <w:szCs w:val="18"/>
            <w:rPrChange w:id="87" w:author="Dell" w:date="2024-05-04T10:45:00Z" w16du:dateUtc="2024-05-04T05:15:00Z">
              <w:rPr>
                <w:sz w:val="18"/>
                <w:szCs w:val="18"/>
              </w:rPr>
            </w:rPrChange>
          </w:rPr>
          <w:t>Command: Snyk-</w:t>
        </w:r>
      </w:ins>
      <w:ins w:id="88" w:author="Dell" w:date="2024-05-04T10:45:00Z" w16du:dateUtc="2024-05-04T05:15:00Z">
        <w:r w:rsidRPr="00D5616C">
          <w:rPr>
            <w:b/>
            <w:bCs/>
            <w:sz w:val="18"/>
            <w:szCs w:val="18"/>
            <w:rPrChange w:id="89" w:author="Dell" w:date="2024-05-04T10:45:00Z" w16du:dateUtc="2024-05-04T05:15:00Z">
              <w:rPr>
                <w:sz w:val="18"/>
                <w:szCs w:val="18"/>
              </w:rPr>
            </w:rPrChange>
          </w:rPr>
          <w:t xml:space="preserve">win test </w:t>
        </w:r>
        <w:r>
          <w:rPr>
            <w:b/>
            <w:bCs/>
            <w:sz w:val="18"/>
            <w:szCs w:val="18"/>
          </w:rPr>
          <w:br/>
          <w:t>NOTE: you shouldn’t be testing dependencies while being in</w:t>
        </w:r>
      </w:ins>
      <w:ins w:id="90" w:author="Dell" w:date="2024-05-04T10:46:00Z" w16du:dateUtc="2024-05-04T05:16:00Z">
        <w:r>
          <w:rPr>
            <w:b/>
            <w:bCs/>
            <w:sz w:val="18"/>
            <w:szCs w:val="18"/>
          </w:rPr>
          <w:t xml:space="preserve"> the dependencies folder i.e. </w:t>
        </w:r>
        <w:proofErr w:type="spellStart"/>
        <w:r>
          <w:rPr>
            <w:b/>
            <w:bCs/>
            <w:sz w:val="18"/>
            <w:szCs w:val="18"/>
          </w:rPr>
          <w:t>node_module</w:t>
        </w:r>
        <w:proofErr w:type="spellEnd"/>
        <w:r>
          <w:rPr>
            <w:b/>
            <w:bCs/>
            <w:sz w:val="18"/>
            <w:szCs w:val="18"/>
          </w:rPr>
          <w:t xml:space="preserve"> for java </w:t>
        </w:r>
        <w:proofErr w:type="spellStart"/>
        <w:r>
          <w:rPr>
            <w:b/>
            <w:bCs/>
            <w:sz w:val="18"/>
            <w:szCs w:val="18"/>
          </w:rPr>
          <w:t>scrit</w:t>
        </w:r>
        <w:proofErr w:type="spellEnd"/>
        <w:r>
          <w:rPr>
            <w:b/>
            <w:bCs/>
            <w:sz w:val="18"/>
            <w:szCs w:val="18"/>
          </w:rPr>
          <w:t xml:space="preserve"> when file </w:t>
        </w:r>
        <w:proofErr w:type="spellStart"/>
        <w:proofErr w:type="gramStart"/>
        <w:r>
          <w:rPr>
            <w:b/>
            <w:bCs/>
            <w:sz w:val="18"/>
            <w:szCs w:val="18"/>
          </w:rPr>
          <w:t>package.js</w:t>
        </w:r>
      </w:ins>
      <w:ins w:id="91" w:author="Dell" w:date="2024-05-04T10:47:00Z" w16du:dateUtc="2024-05-04T05:17:00Z">
        <w:r>
          <w:rPr>
            <w:b/>
            <w:bCs/>
            <w:sz w:val="18"/>
            <w:szCs w:val="18"/>
          </w:rPr>
          <w:t>on</w:t>
        </w:r>
      </w:ins>
      <w:proofErr w:type="spellEnd"/>
      <w:proofErr w:type="gramEnd"/>
      <w:ins w:id="92" w:author="Dell" w:date="2024-05-04T11:19:00Z" w16du:dateUtc="2024-05-04T05:49:00Z">
        <w:r w:rsidR="00761EA1">
          <w:rPr>
            <w:b/>
            <w:bCs/>
            <w:sz w:val="18"/>
            <w:szCs w:val="18"/>
          </w:rPr>
          <w:br/>
        </w:r>
        <w:r w:rsidR="00761EA1">
          <w:rPr>
            <w:b/>
            <w:bCs/>
            <w:sz w:val="18"/>
            <w:szCs w:val="18"/>
          </w:rPr>
          <w:br/>
        </w:r>
      </w:ins>
      <w:r w:rsidR="00761EA1">
        <w:rPr>
          <w:b/>
          <w:bCs/>
          <w:sz w:val="18"/>
          <w:szCs w:val="18"/>
        </w:rPr>
        <w:t xml:space="preserve">                                                                                                         </w:t>
      </w:r>
    </w:p>
    <w:p w:rsidR="0060218B" w:rsidRDefault="00761EA1" w:rsidP="002A6186">
      <w:pPr>
        <w:rPr>
          <w:b/>
          <w:bCs/>
          <w:sz w:val="28"/>
          <w:szCs w:val="28"/>
        </w:rPr>
      </w:pPr>
      <w:r>
        <w:rPr>
          <w:b/>
          <w:bCs/>
          <w:sz w:val="18"/>
          <w:szCs w:val="18"/>
        </w:rPr>
        <w:t xml:space="preserve">                                                                                                                               </w:t>
      </w:r>
      <w:ins w:id="93" w:author="Dell" w:date="2024-05-04T11:19:00Z" w16du:dateUtc="2024-05-04T05:49:00Z">
        <w:r w:rsidRPr="00761EA1">
          <w:rPr>
            <w:b/>
            <w:bCs/>
            <w:sz w:val="28"/>
            <w:szCs w:val="28"/>
          </w:rPr>
          <w:t xml:space="preserve">SECURE </w:t>
        </w:r>
      </w:ins>
      <w:ins w:id="94" w:author="Dell" w:date="2024-05-04T11:20:00Z" w16du:dateUtc="2024-05-04T05:50:00Z">
        <w:r w:rsidRPr="00761EA1">
          <w:rPr>
            <w:b/>
            <w:bCs/>
            <w:sz w:val="28"/>
            <w:szCs w:val="28"/>
          </w:rPr>
          <w:t>CODE</w:t>
        </w:r>
      </w:ins>
    </w:p>
    <w:p w:rsidR="00761EA1" w:rsidRDefault="00761EA1" w:rsidP="002A6186">
      <w:pPr>
        <w:rPr>
          <w:b/>
          <w:bCs/>
          <w:sz w:val="28"/>
          <w:szCs w:val="28"/>
        </w:rPr>
      </w:pPr>
    </w:p>
    <w:p w:rsidR="00761EA1" w:rsidRDefault="00761EA1" w:rsidP="002A6186">
      <w:pPr>
        <w:rPr>
          <w:b/>
          <w:bCs/>
          <w:sz w:val="18"/>
          <w:szCs w:val="18"/>
        </w:rPr>
      </w:pPr>
      <w:r>
        <w:rPr>
          <w:b/>
          <w:bCs/>
          <w:sz w:val="18"/>
          <w:szCs w:val="18"/>
        </w:rPr>
        <w:t>Code Review ---</w:t>
      </w:r>
      <w:r w:rsidRPr="00761EA1">
        <w:rPr>
          <w:b/>
          <w:bCs/>
          <w:sz w:val="18"/>
          <w:szCs w:val="18"/>
        </w:rPr>
        <w:sym w:font="Wingdings" w:char="F0E0"/>
      </w:r>
    </w:p>
    <w:p w:rsidR="00761EA1" w:rsidRDefault="00761EA1" w:rsidP="002A6186">
      <w:pPr>
        <w:rPr>
          <w:b/>
          <w:bCs/>
          <w:sz w:val="18"/>
          <w:szCs w:val="18"/>
        </w:rPr>
      </w:pPr>
      <w:r>
        <w:rPr>
          <w:b/>
          <w:bCs/>
          <w:sz w:val="18"/>
          <w:szCs w:val="18"/>
        </w:rPr>
        <w:t xml:space="preserve">    Four Approaches --</w:t>
      </w:r>
      <w:r w:rsidRPr="00761EA1">
        <w:rPr>
          <w:b/>
          <w:bCs/>
          <w:sz w:val="18"/>
          <w:szCs w:val="18"/>
        </w:rPr>
        <w:sym w:font="Wingdings" w:char="F0E0"/>
      </w:r>
    </w:p>
    <w:p w:rsidR="00761EA1" w:rsidRDefault="00761EA1" w:rsidP="002A6186">
      <w:pPr>
        <w:rPr>
          <w:b/>
          <w:bCs/>
          <w:sz w:val="18"/>
          <w:szCs w:val="18"/>
        </w:rPr>
      </w:pPr>
    </w:p>
    <w:p w:rsidR="00761EA1" w:rsidRDefault="00761EA1" w:rsidP="002A6186">
      <w:pPr>
        <w:rPr>
          <w:b/>
          <w:bCs/>
          <w:sz w:val="18"/>
          <w:szCs w:val="18"/>
        </w:rPr>
      </w:pPr>
      <w:r>
        <w:rPr>
          <w:b/>
          <w:bCs/>
          <w:sz w:val="18"/>
          <w:szCs w:val="18"/>
        </w:rPr>
        <w:t>Thread Modeling----</w:t>
      </w:r>
      <w:r w:rsidRPr="00761EA1">
        <w:rPr>
          <w:b/>
          <w:bCs/>
          <w:sz w:val="18"/>
          <w:szCs w:val="18"/>
        </w:rPr>
        <w:sym w:font="Wingdings" w:char="F0E0"/>
      </w:r>
    </w:p>
    <w:p w:rsidR="00761EA1" w:rsidRDefault="00761EA1" w:rsidP="00761EA1">
      <w:pPr>
        <w:pStyle w:val="ListParagraph"/>
        <w:numPr>
          <w:ilvl w:val="0"/>
          <w:numId w:val="2"/>
        </w:numPr>
        <w:rPr>
          <w:sz w:val="18"/>
          <w:szCs w:val="18"/>
        </w:rPr>
      </w:pPr>
      <w:r>
        <w:rPr>
          <w:b/>
          <w:bCs/>
          <w:sz w:val="18"/>
          <w:szCs w:val="18"/>
        </w:rPr>
        <w:t xml:space="preserve">Identifying Assets:  </w:t>
      </w:r>
      <w:r w:rsidRPr="00761EA1">
        <w:rPr>
          <w:sz w:val="18"/>
          <w:szCs w:val="18"/>
        </w:rPr>
        <w:t>Figure out what has to be protected</w:t>
      </w:r>
      <w:r>
        <w:rPr>
          <w:sz w:val="18"/>
          <w:szCs w:val="18"/>
        </w:rPr>
        <w:t>, passwords, system, data.</w:t>
      </w:r>
    </w:p>
    <w:p w:rsidR="00761EA1" w:rsidRDefault="00761EA1" w:rsidP="002A6186">
      <w:pPr>
        <w:pStyle w:val="ListParagraph"/>
        <w:numPr>
          <w:ilvl w:val="0"/>
          <w:numId w:val="2"/>
        </w:numPr>
        <w:rPr>
          <w:sz w:val="18"/>
          <w:szCs w:val="18"/>
        </w:rPr>
      </w:pPr>
      <w:r>
        <w:rPr>
          <w:b/>
          <w:bCs/>
          <w:sz w:val="18"/>
          <w:szCs w:val="18"/>
        </w:rPr>
        <w:t>Identifying threats:</w:t>
      </w:r>
      <w:r>
        <w:rPr>
          <w:sz w:val="18"/>
          <w:szCs w:val="18"/>
        </w:rPr>
        <w:t xml:space="preserve"> You need to think of the ways that can be used to steal, misuse, or theft.</w:t>
      </w:r>
    </w:p>
    <w:p w:rsidR="00761EA1" w:rsidRDefault="00761EA1" w:rsidP="002A6186">
      <w:pPr>
        <w:pStyle w:val="ListParagraph"/>
        <w:numPr>
          <w:ilvl w:val="0"/>
          <w:numId w:val="2"/>
        </w:numPr>
        <w:rPr>
          <w:sz w:val="18"/>
          <w:szCs w:val="18"/>
        </w:rPr>
      </w:pPr>
      <w:r>
        <w:rPr>
          <w:b/>
          <w:bCs/>
          <w:sz w:val="18"/>
          <w:szCs w:val="18"/>
        </w:rPr>
        <w:t>Analyze Issue:</w:t>
      </w:r>
    </w:p>
    <w:p w:rsidR="00761EA1" w:rsidRPr="004D7F47" w:rsidRDefault="00761EA1" w:rsidP="002A6186">
      <w:pPr>
        <w:pStyle w:val="ListParagraph"/>
        <w:numPr>
          <w:ilvl w:val="0"/>
          <w:numId w:val="2"/>
        </w:numPr>
        <w:rPr>
          <w:b/>
          <w:bCs/>
          <w:sz w:val="18"/>
          <w:szCs w:val="18"/>
        </w:rPr>
      </w:pPr>
      <w:r w:rsidRPr="00761EA1">
        <w:rPr>
          <w:b/>
          <w:bCs/>
          <w:sz w:val="18"/>
          <w:szCs w:val="18"/>
        </w:rPr>
        <w:t>Remove Risk</w:t>
      </w:r>
      <w:r>
        <w:rPr>
          <w:b/>
          <w:bCs/>
          <w:sz w:val="18"/>
          <w:szCs w:val="18"/>
        </w:rPr>
        <w:t xml:space="preserve">: </w:t>
      </w:r>
      <w:r>
        <w:rPr>
          <w:sz w:val="18"/>
          <w:szCs w:val="18"/>
        </w:rPr>
        <w:t>You need to work on the approach that should mitigate further issues.</w:t>
      </w:r>
    </w:p>
    <w:p w:rsidR="004D7F47" w:rsidRPr="004D7F47" w:rsidRDefault="004D7F47" w:rsidP="004D7F47">
      <w:pPr>
        <w:rPr>
          <w:b/>
          <w:bCs/>
          <w:sz w:val="28"/>
          <w:szCs w:val="28"/>
        </w:rPr>
      </w:pPr>
    </w:p>
    <w:p w:rsidR="004D7F47" w:rsidRDefault="004D7F47" w:rsidP="004D7F47">
      <w:pPr>
        <w:rPr>
          <w:b/>
          <w:bCs/>
          <w:sz w:val="28"/>
          <w:szCs w:val="28"/>
        </w:rPr>
      </w:pPr>
      <w:r>
        <w:rPr>
          <w:b/>
          <w:bCs/>
          <w:sz w:val="28"/>
          <w:szCs w:val="28"/>
        </w:rPr>
        <w:t xml:space="preserve">                                                                          </w:t>
      </w:r>
      <w:r w:rsidRPr="004D7F47">
        <w:rPr>
          <w:b/>
          <w:bCs/>
          <w:sz w:val="28"/>
          <w:szCs w:val="28"/>
        </w:rPr>
        <w:t>DAST</w:t>
      </w:r>
    </w:p>
    <w:p w:rsidR="004D7F47" w:rsidRPr="004D7F47" w:rsidRDefault="00000000" w:rsidP="004D7F47">
      <w:pPr>
        <w:rPr>
          <w:b/>
          <w:bCs/>
        </w:rPr>
      </w:pPr>
      <w:hyperlink r:id="rId20" w:history="1">
        <w:r w:rsidR="004D7F47" w:rsidRPr="006A2F28">
          <w:rPr>
            <w:rStyle w:val="Hyperlink"/>
            <w:b/>
            <w:bCs/>
          </w:rPr>
          <w:t>https://github.com/zaproxy/zaproxy/releases/download/v2.14.0/ZAP_2_14_0_windows.exe</w:t>
        </w:r>
      </w:hyperlink>
      <w:r w:rsidR="004D7F47">
        <w:rPr>
          <w:b/>
          <w:bCs/>
        </w:rPr>
        <w:br/>
      </w:r>
      <w:r w:rsidR="004D7F47">
        <w:rPr>
          <w:b/>
          <w:bCs/>
        </w:rPr>
        <w:br/>
        <w:t>Installing: 8081</w:t>
      </w:r>
    </w:p>
    <w:sectPr w:rsidR="004D7F47" w:rsidRPr="004D7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013E"/>
    <w:multiLevelType w:val="hybridMultilevel"/>
    <w:tmpl w:val="60342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AC5B88"/>
    <w:multiLevelType w:val="hybridMultilevel"/>
    <w:tmpl w:val="70BA1ADE"/>
    <w:lvl w:ilvl="0" w:tplc="4808DFC6">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16cid:durableId="745035482">
    <w:abstractNumId w:val="1"/>
  </w:num>
  <w:num w:numId="2" w16cid:durableId="1494445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6186"/>
    <w:rsid w:val="00097F90"/>
    <w:rsid w:val="000E1102"/>
    <w:rsid w:val="001C3050"/>
    <w:rsid w:val="002A6186"/>
    <w:rsid w:val="004D1E3D"/>
    <w:rsid w:val="004D7F47"/>
    <w:rsid w:val="0060218B"/>
    <w:rsid w:val="00761EA1"/>
    <w:rsid w:val="00802BF7"/>
    <w:rsid w:val="008D4C6B"/>
    <w:rsid w:val="0097457A"/>
    <w:rsid w:val="009909A7"/>
    <w:rsid w:val="00A25F8D"/>
    <w:rsid w:val="00C279A8"/>
    <w:rsid w:val="00C34507"/>
    <w:rsid w:val="00CC55BC"/>
    <w:rsid w:val="00CF7696"/>
    <w:rsid w:val="00D5616C"/>
    <w:rsid w:val="00D73372"/>
    <w:rsid w:val="00E9283D"/>
    <w:rsid w:val="00F1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B9A8"/>
  <w15:docId w15:val="{62928A73-7E90-4869-8A65-4C18A247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186"/>
    <w:pPr>
      <w:ind w:left="720"/>
      <w:contextualSpacing/>
    </w:pPr>
  </w:style>
  <w:style w:type="character" w:styleId="Hyperlink">
    <w:name w:val="Hyperlink"/>
    <w:basedOn w:val="DefaultParagraphFont"/>
    <w:uiPriority w:val="99"/>
    <w:unhideWhenUsed/>
    <w:rsid w:val="00A25F8D"/>
    <w:rPr>
      <w:color w:val="0563C1" w:themeColor="hyperlink"/>
      <w:u w:val="single"/>
    </w:rPr>
  </w:style>
  <w:style w:type="character" w:styleId="UnresolvedMention">
    <w:name w:val="Unresolved Mention"/>
    <w:basedOn w:val="DefaultParagraphFont"/>
    <w:uiPriority w:val="99"/>
    <w:semiHidden/>
    <w:unhideWhenUsed/>
    <w:rsid w:val="00A25F8D"/>
    <w:rPr>
      <w:color w:val="605E5C"/>
      <w:shd w:val="clear" w:color="auto" w:fill="E1DFDD"/>
    </w:rPr>
  </w:style>
  <w:style w:type="paragraph" w:styleId="Revision">
    <w:name w:val="Revision"/>
    <w:hidden/>
    <w:uiPriority w:val="99"/>
    <w:semiHidden/>
    <w:rsid w:val="004D1E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zaproxy/zaproxy/releases/download/v2.14.0/ZAP_2_14_0_windows.ex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atic.snyk.io/cli/latest/snyk-win.exe"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11</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2024-04-28T05:35:00Z</dcterms:created>
  <dcterms:modified xsi:type="dcterms:W3CDTF">2024-05-04T17:34:00Z</dcterms:modified>
</cp:coreProperties>
</file>